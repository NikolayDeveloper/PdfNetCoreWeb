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D3F" w:rsidRDefault="00C85D3F" w:rsidP="00C85D3F">
      <w:pPr>
        <w:pStyle w:val="a4"/>
        <w:ind w:left="0"/>
        <w:jc w:val="center"/>
        <w:rPr>
          <w:b/>
          <w:lang w:val="en-US"/>
        </w:rPr>
      </w:pPr>
      <w:proofErr w:type="spellStart"/>
      <w:proofErr w:type="gramStart"/>
      <w:r w:rsidRPr="006C238B">
        <w:rPr>
          <w:b/>
          <w:sz w:val="28"/>
          <w:lang w:val="en-US"/>
        </w:rPr>
        <w:t>SignData</w:t>
      </w:r>
      <w:proofErr w:type="spellEnd"/>
      <w:r>
        <w:rPr>
          <w:b/>
          <w:lang w:val="en-US"/>
        </w:rPr>
        <w:t>(</w:t>
      </w:r>
      <w:proofErr w:type="gramEnd"/>
      <w:r w:rsidR="008A0607">
        <w:rPr>
          <w:lang w:val="en-US"/>
        </w:rPr>
        <w:t>“”</w:t>
      </w:r>
      <w:r>
        <w:rPr>
          <w:b/>
          <w:lang w:val="en-US"/>
        </w:rPr>
        <w:t xml:space="preserve">, </w:t>
      </w:r>
      <w:proofErr w:type="spellStart"/>
      <w:r w:rsidRPr="006E2564">
        <w:rPr>
          <w:b/>
          <w:lang w:val="en-US"/>
        </w:rPr>
        <w:t>kalkanFlags</w:t>
      </w:r>
      <w:proofErr w:type="spellEnd"/>
      <w:r w:rsidR="00FD63FC">
        <w:rPr>
          <w:b/>
          <w:lang w:val="en-US"/>
        </w:rPr>
        <w:t xml:space="preserve">, </w:t>
      </w:r>
      <w:proofErr w:type="spellStart"/>
      <w:r w:rsidR="00FD63FC">
        <w:rPr>
          <w:b/>
          <w:lang w:val="en-US"/>
        </w:rPr>
        <w:t>inData</w:t>
      </w:r>
      <w:proofErr w:type="spellEnd"/>
      <w:r w:rsidR="00FD63FC">
        <w:rPr>
          <w:b/>
          <w:lang w:val="en-US"/>
        </w:rPr>
        <w:t xml:space="preserve">, </w:t>
      </w:r>
      <w:r w:rsidR="006C238B">
        <w:rPr>
          <w:b/>
          <w:lang w:val="en-US"/>
        </w:rPr>
        <w:t>ref</w:t>
      </w:r>
      <w:r w:rsidR="00FD63FC">
        <w:rPr>
          <w:b/>
          <w:lang w:val="en-US"/>
        </w:rPr>
        <w:t xml:space="preserve"> outSign</w:t>
      </w:r>
      <w:r>
        <w:rPr>
          <w:b/>
          <w:lang w:val="en-US"/>
        </w:rPr>
        <w:t>);</w:t>
      </w:r>
    </w:p>
    <w:p w:rsidR="00C85D3F" w:rsidRPr="000103CC" w:rsidRDefault="00C85D3F" w:rsidP="00C85D3F">
      <w:pPr>
        <w:pStyle w:val="a4"/>
        <w:ind w:left="0"/>
        <w:jc w:val="center"/>
        <w:rPr>
          <w:b/>
          <w:lang w:val="en-US"/>
        </w:rPr>
      </w:pPr>
    </w:p>
    <w:tbl>
      <w:tblPr>
        <w:tblStyle w:val="a3"/>
        <w:tblW w:w="153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43"/>
        <w:gridCol w:w="2846"/>
        <w:gridCol w:w="1276"/>
        <w:gridCol w:w="425"/>
        <w:gridCol w:w="567"/>
        <w:gridCol w:w="7938"/>
        <w:gridCol w:w="1843"/>
      </w:tblGrid>
      <w:tr w:rsidR="00C85D3F" w:rsidRPr="00182BCA" w:rsidTr="006C238B">
        <w:tc>
          <w:tcPr>
            <w:tcW w:w="443" w:type="dxa"/>
            <w:vAlign w:val="center"/>
          </w:tcPr>
          <w:p w:rsidR="00C85D3F" w:rsidRPr="00182BCA" w:rsidRDefault="00C85D3F" w:rsidP="00DA167F">
            <w:pPr>
              <w:pStyle w:val="a4"/>
              <w:ind w:left="0"/>
              <w:jc w:val="center"/>
              <w:rPr>
                <w:sz w:val="26"/>
                <w:szCs w:val="26"/>
              </w:rPr>
            </w:pPr>
            <w:r w:rsidRPr="00182BCA">
              <w:rPr>
                <w:sz w:val="26"/>
                <w:szCs w:val="26"/>
              </w:rPr>
              <w:t>№</w:t>
            </w:r>
          </w:p>
        </w:tc>
        <w:tc>
          <w:tcPr>
            <w:tcW w:w="2846" w:type="dxa"/>
            <w:vAlign w:val="center"/>
          </w:tcPr>
          <w:p w:rsidR="00C85D3F" w:rsidRPr="00182BCA" w:rsidRDefault="00C85D3F" w:rsidP="00DA167F">
            <w:pPr>
              <w:pStyle w:val="a4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182BCA">
              <w:rPr>
                <w:sz w:val="26"/>
                <w:szCs w:val="26"/>
              </w:rPr>
              <w:t>Входные данные</w:t>
            </w:r>
            <w:r w:rsidRPr="00182BCA">
              <w:rPr>
                <w:sz w:val="26"/>
                <w:szCs w:val="26"/>
                <w:lang w:val="en-US"/>
              </w:rPr>
              <w:t xml:space="preserve"> - </w:t>
            </w:r>
            <w:r w:rsidRPr="00182BCA">
              <w:rPr>
                <w:b/>
                <w:szCs w:val="26"/>
                <w:lang w:val="en-US"/>
              </w:rPr>
              <w:t>inData</w:t>
            </w:r>
          </w:p>
        </w:tc>
        <w:tc>
          <w:tcPr>
            <w:tcW w:w="1276" w:type="dxa"/>
            <w:vAlign w:val="center"/>
          </w:tcPr>
          <w:p w:rsidR="00C85D3F" w:rsidRPr="00182BCA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182BCA">
              <w:rPr>
                <w:sz w:val="26"/>
                <w:szCs w:val="26"/>
                <w:lang w:val="en-US"/>
              </w:rPr>
              <w:t>InFlags</w:t>
            </w:r>
          </w:p>
        </w:tc>
        <w:tc>
          <w:tcPr>
            <w:tcW w:w="425" w:type="dxa"/>
            <w:vMerge w:val="restart"/>
          </w:tcPr>
          <w:p w:rsidR="00C85D3F" w:rsidRPr="00182BCA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85D3F" w:rsidRPr="00182BCA" w:rsidRDefault="00C85D3F" w:rsidP="00DA167F">
            <w:pPr>
              <w:pStyle w:val="a4"/>
              <w:ind w:left="0"/>
              <w:jc w:val="center"/>
              <w:rPr>
                <w:sz w:val="26"/>
                <w:szCs w:val="26"/>
              </w:rPr>
            </w:pPr>
            <w:r w:rsidRPr="00182BCA">
              <w:rPr>
                <w:sz w:val="26"/>
                <w:szCs w:val="26"/>
              </w:rPr>
              <w:t>№</w:t>
            </w:r>
          </w:p>
        </w:tc>
        <w:tc>
          <w:tcPr>
            <w:tcW w:w="7938" w:type="dxa"/>
            <w:vAlign w:val="center"/>
          </w:tcPr>
          <w:p w:rsidR="00C85D3F" w:rsidRPr="00182BCA" w:rsidRDefault="00C85D3F" w:rsidP="00DA167F">
            <w:pPr>
              <w:pStyle w:val="a4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182BCA">
              <w:rPr>
                <w:sz w:val="26"/>
                <w:szCs w:val="26"/>
              </w:rPr>
              <w:t>Выходные данные</w:t>
            </w:r>
            <w:r w:rsidRPr="00182BCA">
              <w:rPr>
                <w:sz w:val="26"/>
                <w:szCs w:val="26"/>
                <w:lang w:val="en-US"/>
              </w:rPr>
              <w:t xml:space="preserve"> - </w:t>
            </w:r>
            <w:r w:rsidR="00FD63FC" w:rsidRPr="00182BCA">
              <w:rPr>
                <w:b/>
                <w:lang w:val="en-US"/>
              </w:rPr>
              <w:t>outSign</w:t>
            </w:r>
          </w:p>
        </w:tc>
        <w:tc>
          <w:tcPr>
            <w:tcW w:w="1843" w:type="dxa"/>
            <w:vAlign w:val="center"/>
          </w:tcPr>
          <w:p w:rsidR="00C85D3F" w:rsidRPr="00182BCA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182BCA">
              <w:rPr>
                <w:sz w:val="26"/>
                <w:szCs w:val="26"/>
                <w:lang w:val="en-US"/>
              </w:rPr>
              <w:t>outFlags</w:t>
            </w:r>
          </w:p>
        </w:tc>
      </w:tr>
      <w:tr w:rsidR="00C85D3F" w:rsidRPr="00215F2F" w:rsidTr="006C238B">
        <w:trPr>
          <w:trHeight w:val="110"/>
        </w:trPr>
        <w:tc>
          <w:tcPr>
            <w:tcW w:w="443" w:type="dxa"/>
            <w:vAlign w:val="center"/>
          </w:tcPr>
          <w:p w:rsidR="00C85D3F" w:rsidRPr="0075182F" w:rsidRDefault="00C85D3F" w:rsidP="00DA167F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2846" w:type="dxa"/>
            <w:vAlign w:val="center"/>
          </w:tcPr>
          <w:p w:rsidR="00C85D3F" w:rsidRDefault="00C85D3F" w:rsidP="00DA167F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“Hello World”</w:t>
            </w:r>
          </w:p>
          <w:p w:rsidR="00C85D3F" w:rsidRPr="0081750B" w:rsidRDefault="00C85D3F" w:rsidP="00DA167F">
            <w:pPr>
              <w:pStyle w:val="a4"/>
              <w:ind w:left="0"/>
              <w:jc w:val="center"/>
              <w:rPr>
                <w:b/>
              </w:rPr>
            </w:pPr>
            <w:r w:rsidRPr="0081750B">
              <w:rPr>
                <w:b/>
              </w:rPr>
              <w:t>Тип - текст</w:t>
            </w:r>
          </w:p>
        </w:tc>
        <w:tc>
          <w:tcPr>
            <w:tcW w:w="1276" w:type="dxa"/>
            <w:vAlign w:val="center"/>
          </w:tcPr>
          <w:p w:rsidR="00C85D3F" w:rsidRPr="00215F2F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vMerge/>
          </w:tcPr>
          <w:p w:rsidR="00C85D3F" w:rsidRPr="00D40F1B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85D3F" w:rsidRPr="00BF322E" w:rsidRDefault="00C85D3F" w:rsidP="00DA167F">
            <w:pPr>
              <w:pStyle w:val="a4"/>
              <w:spacing w:after="0" w:line="240" w:lineRule="auto"/>
              <w:ind w:left="0"/>
              <w:jc w:val="center"/>
            </w:pPr>
            <w:r w:rsidRPr="00BF322E">
              <w:t>1</w:t>
            </w:r>
          </w:p>
        </w:tc>
        <w:tc>
          <w:tcPr>
            <w:tcW w:w="7938" w:type="dxa"/>
            <w:vAlign w:val="center"/>
          </w:tcPr>
          <w:p w:rsidR="00C85D3F" w:rsidRDefault="00C85D3F" w:rsidP="00DA167F">
            <w:pPr>
              <w:pStyle w:val="a4"/>
              <w:ind w:left="0"/>
              <w:jc w:val="center"/>
              <w:rPr>
                <w:lang w:val="en-US"/>
              </w:rPr>
            </w:pPr>
            <w:r w:rsidRPr="007C268F">
              <w:rPr>
                <w:lang w:val="en-US"/>
              </w:rPr>
              <w:t xml:space="preserve">-----BEGIN </w:t>
            </w:r>
            <w:r w:rsidR="006C238B">
              <w:rPr>
                <w:lang w:val="en-US"/>
              </w:rPr>
              <w:t>CMS----- MIII8gYJKoZIhvcNAQc</w:t>
            </w:r>
            <w:r>
              <w:rPr>
                <w:lang w:val="en-US"/>
              </w:rPr>
              <w:t>…….</w:t>
            </w:r>
            <w:proofErr w:type="spellStart"/>
            <w:r w:rsidRPr="007C268F">
              <w:rPr>
                <w:lang w:val="en-US"/>
              </w:rPr>
              <w:t>LPdosF</w:t>
            </w:r>
            <w:proofErr w:type="spellEnd"/>
            <w:r w:rsidRPr="007C268F">
              <w:rPr>
                <w:lang w:val="en-US"/>
              </w:rPr>
              <w:t>/</w:t>
            </w:r>
            <w:proofErr w:type="spellStart"/>
            <w:r w:rsidRPr="007C268F">
              <w:rPr>
                <w:lang w:val="en-US"/>
              </w:rPr>
              <w:t>sbMMrE</w:t>
            </w:r>
            <w:proofErr w:type="spellEnd"/>
            <w:r w:rsidRPr="007C268F">
              <w:rPr>
                <w:lang w:val="en-US"/>
              </w:rPr>
              <w:t>= -----END CMS-----</w:t>
            </w:r>
          </w:p>
          <w:p w:rsidR="00C85D3F" w:rsidRPr="00BF322E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b/>
              </w:rPr>
            </w:pPr>
            <w:r w:rsidRPr="0081750B">
              <w:rPr>
                <w:b/>
              </w:rPr>
              <w:t xml:space="preserve">Тип – </w:t>
            </w:r>
            <w:r w:rsidRPr="0081750B">
              <w:rPr>
                <w:b/>
                <w:lang w:val="en-US"/>
              </w:rPr>
              <w:t>CMS</w:t>
            </w:r>
            <w:r w:rsidRPr="0081750B">
              <w:rPr>
                <w:b/>
              </w:rPr>
              <w:t xml:space="preserve"> в формате </w:t>
            </w:r>
            <w:r w:rsidRPr="0081750B">
              <w:rPr>
                <w:b/>
                <w:lang w:val="en-US"/>
              </w:rPr>
              <w:t>PEM</w:t>
            </w:r>
          </w:p>
        </w:tc>
        <w:tc>
          <w:tcPr>
            <w:tcW w:w="1843" w:type="dxa"/>
            <w:vAlign w:val="center"/>
          </w:tcPr>
          <w:p w:rsidR="00C85D3F" w:rsidRPr="00D40F1B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KC_OUT_PEM</w:t>
            </w:r>
          </w:p>
        </w:tc>
      </w:tr>
      <w:tr w:rsidR="00C85D3F" w:rsidRPr="00215F2F" w:rsidTr="006C238B">
        <w:trPr>
          <w:trHeight w:val="64"/>
        </w:trPr>
        <w:tc>
          <w:tcPr>
            <w:tcW w:w="443" w:type="dxa"/>
            <w:vAlign w:val="center"/>
          </w:tcPr>
          <w:p w:rsidR="00C85D3F" w:rsidRPr="0075182F" w:rsidRDefault="00C85D3F" w:rsidP="00DA167F">
            <w:pPr>
              <w:pStyle w:val="a4"/>
              <w:ind w:left="0"/>
              <w:jc w:val="center"/>
            </w:pPr>
            <w:r>
              <w:t>2</w:t>
            </w:r>
          </w:p>
        </w:tc>
        <w:tc>
          <w:tcPr>
            <w:tcW w:w="2846" w:type="dxa"/>
            <w:vAlign w:val="center"/>
          </w:tcPr>
          <w:p w:rsidR="00C85D3F" w:rsidRDefault="00C85D3F" w:rsidP="00DA167F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81750B">
              <w:rPr>
                <w:lang w:val="en-US"/>
              </w:rPr>
              <w:t>SGVsbG8gV29ybGQ=</w:t>
            </w:r>
            <w:r>
              <w:rPr>
                <w:lang w:val="en-US"/>
              </w:rPr>
              <w:t>”</w:t>
            </w:r>
          </w:p>
          <w:p w:rsidR="00C85D3F" w:rsidRPr="0081750B" w:rsidRDefault="00C85D3F" w:rsidP="00DA167F">
            <w:pPr>
              <w:pStyle w:val="a4"/>
              <w:ind w:left="0"/>
              <w:jc w:val="center"/>
              <w:rPr>
                <w:b/>
                <w:lang w:val="en-US"/>
              </w:rPr>
            </w:pPr>
            <w:r w:rsidRPr="0081750B">
              <w:rPr>
                <w:b/>
              </w:rPr>
              <w:t>Тип</w:t>
            </w:r>
            <w:r w:rsidRPr="0081750B">
              <w:rPr>
                <w:b/>
                <w:lang w:val="en-US"/>
              </w:rPr>
              <w:t xml:space="preserve"> - Base64</w:t>
            </w:r>
          </w:p>
        </w:tc>
        <w:tc>
          <w:tcPr>
            <w:tcW w:w="1276" w:type="dxa"/>
            <w:vAlign w:val="center"/>
          </w:tcPr>
          <w:p w:rsidR="00C85D3F" w:rsidRPr="00215F2F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KC_IN_ BASE64</w:t>
            </w:r>
          </w:p>
        </w:tc>
        <w:tc>
          <w:tcPr>
            <w:tcW w:w="425" w:type="dxa"/>
            <w:vMerge/>
          </w:tcPr>
          <w:p w:rsidR="00C85D3F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85D3F" w:rsidRPr="00BF322E" w:rsidRDefault="00C85D3F" w:rsidP="00DA167F">
            <w:pPr>
              <w:pStyle w:val="a4"/>
              <w:spacing w:after="0" w:line="240" w:lineRule="auto"/>
              <w:ind w:left="0"/>
              <w:jc w:val="center"/>
            </w:pPr>
            <w:r w:rsidRPr="00BF322E">
              <w:t>2</w:t>
            </w:r>
          </w:p>
        </w:tc>
        <w:tc>
          <w:tcPr>
            <w:tcW w:w="7938" w:type="dxa"/>
            <w:vAlign w:val="center"/>
          </w:tcPr>
          <w:p w:rsidR="00C85D3F" w:rsidRPr="006278FE" w:rsidRDefault="00C85D3F" w:rsidP="00DA167F">
            <w:pPr>
              <w:pStyle w:val="a4"/>
              <w:ind w:left="0"/>
              <w:jc w:val="center"/>
            </w:pPr>
            <w:r w:rsidRPr="007C268F">
              <w:rPr>
                <w:lang w:val="en-US"/>
              </w:rPr>
              <w:t>MIII</w:t>
            </w:r>
            <w:r w:rsidRPr="006278FE">
              <w:t>8</w:t>
            </w:r>
            <w:proofErr w:type="spellStart"/>
            <w:r w:rsidRPr="007C268F">
              <w:rPr>
                <w:lang w:val="en-US"/>
              </w:rPr>
              <w:t>gYJKoZIhvcNAQcCoII</w:t>
            </w:r>
            <w:proofErr w:type="spellEnd"/>
            <w:proofErr w:type="gramStart"/>
            <w:r w:rsidRPr="006278FE">
              <w:t>…….</w:t>
            </w:r>
            <w:proofErr w:type="gramEnd"/>
            <w:del w:id="0" w:author="Lenovo" w:date="2020-06-08T17:15:00Z">
              <w:r w:rsidRPr="006278FE" w:rsidDel="00DA167F">
                <w:delText xml:space="preserve"> </w:delText>
              </w:r>
            </w:del>
            <w:proofErr w:type="spellStart"/>
            <w:r w:rsidRPr="007C268F">
              <w:rPr>
                <w:lang w:val="en-US"/>
              </w:rPr>
              <w:t>ILPdosF</w:t>
            </w:r>
            <w:proofErr w:type="spellEnd"/>
            <w:r w:rsidRPr="006278FE">
              <w:t>/</w:t>
            </w:r>
            <w:proofErr w:type="spellStart"/>
            <w:r w:rsidRPr="007C268F">
              <w:rPr>
                <w:lang w:val="en-US"/>
              </w:rPr>
              <w:t>sbMMrE</w:t>
            </w:r>
            <w:proofErr w:type="spellEnd"/>
            <w:r w:rsidRPr="006278FE">
              <w:t xml:space="preserve">= </w:t>
            </w:r>
          </w:p>
          <w:p w:rsidR="00C85D3F" w:rsidRPr="00BF322E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b/>
              </w:rPr>
            </w:pPr>
            <w:r w:rsidRPr="0081750B">
              <w:rPr>
                <w:b/>
              </w:rPr>
              <w:t>Тип</w:t>
            </w:r>
            <w:r w:rsidRPr="006278FE">
              <w:rPr>
                <w:b/>
              </w:rPr>
              <w:t xml:space="preserve"> - </w:t>
            </w:r>
            <w:r w:rsidRPr="0081750B">
              <w:rPr>
                <w:b/>
                <w:lang w:val="en-US"/>
              </w:rPr>
              <w:t>CMS</w:t>
            </w:r>
            <w:r w:rsidRPr="006278FE">
              <w:rPr>
                <w:b/>
              </w:rPr>
              <w:t xml:space="preserve"> </w:t>
            </w:r>
            <w:r w:rsidRPr="0081750B">
              <w:rPr>
                <w:b/>
              </w:rPr>
              <w:t>в</w:t>
            </w:r>
            <w:r w:rsidRPr="006278FE">
              <w:rPr>
                <w:b/>
              </w:rPr>
              <w:t xml:space="preserve"> </w:t>
            </w:r>
            <w:r w:rsidRPr="0081750B">
              <w:rPr>
                <w:b/>
              </w:rPr>
              <w:t>формате</w:t>
            </w:r>
            <w:r w:rsidRPr="006278FE">
              <w:rPr>
                <w:b/>
              </w:rPr>
              <w:t xml:space="preserve"> </w:t>
            </w:r>
            <w:r w:rsidRPr="0081750B">
              <w:rPr>
                <w:b/>
                <w:lang w:val="en-US"/>
              </w:rPr>
              <w:t>BASE</w:t>
            </w:r>
            <w:r w:rsidRPr="006278FE">
              <w:rPr>
                <w:b/>
              </w:rPr>
              <w:t>64</w:t>
            </w:r>
          </w:p>
        </w:tc>
        <w:tc>
          <w:tcPr>
            <w:tcW w:w="1843" w:type="dxa"/>
            <w:vAlign w:val="center"/>
          </w:tcPr>
          <w:p w:rsidR="00C85D3F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 w:rsidRPr="00D40F1B">
              <w:rPr>
                <w:b/>
                <w:lang w:val="en-US"/>
              </w:rPr>
              <w:t>KC_OUT_</w:t>
            </w:r>
            <w:r>
              <w:rPr>
                <w:b/>
                <w:lang w:val="en-US"/>
              </w:rPr>
              <w:t>BASE64</w:t>
            </w:r>
          </w:p>
        </w:tc>
      </w:tr>
      <w:tr w:rsidR="00C85D3F" w:rsidRPr="00215F2F" w:rsidTr="006C238B">
        <w:trPr>
          <w:trHeight w:val="128"/>
        </w:trPr>
        <w:tc>
          <w:tcPr>
            <w:tcW w:w="443" w:type="dxa"/>
            <w:vAlign w:val="center"/>
          </w:tcPr>
          <w:p w:rsidR="00C85D3F" w:rsidRPr="00BF322E" w:rsidRDefault="00C85D3F" w:rsidP="00DA167F">
            <w:pPr>
              <w:pStyle w:val="a4"/>
              <w:ind w:left="0"/>
              <w:jc w:val="center"/>
            </w:pPr>
            <w:r>
              <w:t>3</w:t>
            </w:r>
          </w:p>
        </w:tc>
        <w:tc>
          <w:tcPr>
            <w:tcW w:w="2846" w:type="dxa"/>
            <w:vAlign w:val="center"/>
          </w:tcPr>
          <w:p w:rsidR="00C85D3F" w:rsidRPr="006278FE" w:rsidRDefault="00C85D3F" w:rsidP="00DA167F">
            <w:pPr>
              <w:pStyle w:val="a4"/>
              <w:ind w:left="0"/>
              <w:jc w:val="center"/>
              <w:rPr>
                <w:lang w:val="en-US"/>
              </w:rPr>
            </w:pPr>
            <w:r w:rsidRPr="006278FE">
              <w:rPr>
                <w:lang w:val="en-US"/>
              </w:rPr>
              <w:t>“D:\Temp\ example.pdf”</w:t>
            </w:r>
          </w:p>
          <w:p w:rsidR="00C85D3F" w:rsidRPr="00C85D3F" w:rsidRDefault="00C85D3F" w:rsidP="00DA167F">
            <w:pPr>
              <w:pStyle w:val="a4"/>
              <w:ind w:left="0"/>
              <w:jc w:val="center"/>
              <w:rPr>
                <w:lang w:val="en-US"/>
              </w:rPr>
            </w:pPr>
            <w:r w:rsidRPr="0081750B">
              <w:rPr>
                <w:b/>
              </w:rPr>
              <w:t>Тип</w:t>
            </w:r>
            <w:r w:rsidRPr="0081750B">
              <w:rPr>
                <w:b/>
                <w:lang w:val="en-US"/>
              </w:rPr>
              <w:t xml:space="preserve"> - </w:t>
            </w:r>
            <w:r>
              <w:rPr>
                <w:b/>
                <w:lang w:val="en-US"/>
              </w:rPr>
              <w:t>File</w:t>
            </w:r>
          </w:p>
        </w:tc>
        <w:tc>
          <w:tcPr>
            <w:tcW w:w="1276" w:type="dxa"/>
            <w:vAlign w:val="center"/>
          </w:tcPr>
          <w:p w:rsidR="00C85D3F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KC_IN_ FILE</w:t>
            </w:r>
          </w:p>
        </w:tc>
        <w:tc>
          <w:tcPr>
            <w:tcW w:w="425" w:type="dxa"/>
            <w:vMerge/>
          </w:tcPr>
          <w:p w:rsidR="00C85D3F" w:rsidRPr="00D40F1B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85D3F" w:rsidRPr="00BF322E" w:rsidRDefault="00C85D3F" w:rsidP="00DA167F">
            <w:pPr>
              <w:pStyle w:val="a4"/>
              <w:spacing w:after="0" w:line="240" w:lineRule="auto"/>
              <w:ind w:left="0"/>
              <w:jc w:val="center"/>
            </w:pPr>
            <w:r w:rsidRPr="00BF322E">
              <w:t>3</w:t>
            </w:r>
          </w:p>
        </w:tc>
        <w:tc>
          <w:tcPr>
            <w:tcW w:w="7938" w:type="dxa"/>
            <w:vAlign w:val="center"/>
          </w:tcPr>
          <w:p w:rsidR="00C85D3F" w:rsidRPr="00CD15D3" w:rsidRDefault="00C85D3F" w:rsidP="00DA167F">
            <w:pPr>
              <w:pStyle w:val="a4"/>
              <w:spacing w:after="0" w:line="240" w:lineRule="auto"/>
              <w:ind w:left="0"/>
              <w:jc w:val="center"/>
            </w:pPr>
            <w:r w:rsidRPr="00CD15D3">
              <w:t>Бинарн</w:t>
            </w:r>
            <w:r>
              <w:t>ые</w:t>
            </w:r>
            <w:r w:rsidRPr="00CD15D3">
              <w:t xml:space="preserve"> данны</w:t>
            </w:r>
            <w:r>
              <w:t>е</w:t>
            </w:r>
          </w:p>
          <w:p w:rsidR="00C85D3F" w:rsidRPr="00BF322E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b/>
              </w:rPr>
            </w:pPr>
            <w:r w:rsidRPr="006278FE">
              <w:rPr>
                <w:b/>
              </w:rPr>
              <w:t xml:space="preserve">Тип - </w:t>
            </w:r>
            <w:r w:rsidRPr="006278FE">
              <w:rPr>
                <w:b/>
                <w:lang w:val="en-US"/>
              </w:rPr>
              <w:t>CMS</w:t>
            </w:r>
            <w:r w:rsidRPr="006278FE">
              <w:rPr>
                <w:b/>
              </w:rPr>
              <w:t xml:space="preserve"> в формате </w:t>
            </w:r>
            <w:r w:rsidRPr="006278FE">
              <w:rPr>
                <w:b/>
                <w:lang w:val="en-US"/>
              </w:rPr>
              <w:t>DER</w:t>
            </w:r>
          </w:p>
        </w:tc>
        <w:tc>
          <w:tcPr>
            <w:tcW w:w="1843" w:type="dxa"/>
            <w:vAlign w:val="center"/>
          </w:tcPr>
          <w:p w:rsidR="00C85D3F" w:rsidRPr="00D40F1B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 w:rsidRPr="00D40F1B">
              <w:rPr>
                <w:b/>
                <w:lang w:val="en-US"/>
              </w:rPr>
              <w:t>KC_OUT_DER</w:t>
            </w:r>
          </w:p>
        </w:tc>
      </w:tr>
    </w:tbl>
    <w:p w:rsidR="00A27085" w:rsidRDefault="00A27085" w:rsidP="00C85D3F">
      <w:pPr>
        <w:pStyle w:val="a4"/>
        <w:ind w:left="0"/>
        <w:rPr>
          <w:b/>
          <w:lang w:val="en-US"/>
        </w:rPr>
      </w:pPr>
    </w:p>
    <w:p w:rsidR="00C85D3F" w:rsidRDefault="00C85D3F" w:rsidP="00C85D3F">
      <w:pPr>
        <w:pStyle w:val="a4"/>
        <w:ind w:left="0"/>
        <w:rPr>
          <w:lang w:val="en-US"/>
        </w:rPr>
      </w:pPr>
      <w:r w:rsidRPr="006650E2">
        <w:rPr>
          <w:lang w:val="en-US"/>
        </w:rPr>
        <w:t>CMS with attached data</w:t>
      </w:r>
      <w:r>
        <w:rPr>
          <w:b/>
          <w:lang w:val="en-US"/>
        </w:rPr>
        <w:t xml:space="preserve">: </w:t>
      </w:r>
      <w:r>
        <w:rPr>
          <w:b/>
          <w:lang w:val="en-US"/>
        </w:rPr>
        <w:tab/>
      </w:r>
      <w:r w:rsidRPr="006E2564">
        <w:rPr>
          <w:lang w:val="en-US"/>
        </w:rPr>
        <w:t>kalkanFlags</w:t>
      </w:r>
      <w:r>
        <w:rPr>
          <w:lang w:val="en-US"/>
        </w:rPr>
        <w:t xml:space="preserve"> = </w:t>
      </w:r>
      <w:r w:rsidRPr="00D40F1B">
        <w:rPr>
          <w:b/>
          <w:lang w:val="en-US"/>
        </w:rPr>
        <w:t>KC_SIGN_CMS</w:t>
      </w:r>
      <w:r>
        <w:rPr>
          <w:b/>
          <w:lang w:val="en-US"/>
        </w:rPr>
        <w:t xml:space="preserve"> + </w:t>
      </w:r>
      <w:r w:rsidRPr="00BF322E">
        <w:rPr>
          <w:lang w:val="en-US"/>
        </w:rPr>
        <w:t xml:space="preserve">InFlags </w:t>
      </w:r>
      <w:r w:rsidRPr="00BF322E">
        <w:rPr>
          <w:b/>
          <w:lang w:val="en-US"/>
        </w:rPr>
        <w:t xml:space="preserve">+ </w:t>
      </w:r>
      <w:r w:rsidRPr="00BF322E">
        <w:rPr>
          <w:lang w:val="en-US"/>
        </w:rPr>
        <w:t>outFlags;</w:t>
      </w:r>
    </w:p>
    <w:p w:rsidR="00C85D3F" w:rsidRPr="00DA167F" w:rsidRDefault="00C85D3F" w:rsidP="00C85D3F">
      <w:pPr>
        <w:pStyle w:val="a4"/>
        <w:ind w:left="0"/>
        <w:rPr>
          <w:lang w:val="en-US"/>
        </w:rPr>
      </w:pPr>
      <w:r w:rsidRPr="006650E2">
        <w:rPr>
          <w:lang w:val="en-US"/>
        </w:rPr>
        <w:t>CMS with detached data</w:t>
      </w:r>
      <w:r>
        <w:rPr>
          <w:b/>
          <w:lang w:val="en-US"/>
        </w:rPr>
        <w:t xml:space="preserve">: </w:t>
      </w:r>
      <w:r>
        <w:rPr>
          <w:b/>
          <w:lang w:val="en-US"/>
        </w:rPr>
        <w:tab/>
      </w:r>
      <w:r w:rsidRPr="006E2564">
        <w:rPr>
          <w:lang w:val="en-US"/>
        </w:rPr>
        <w:t xml:space="preserve">kalkanFlags </w:t>
      </w:r>
      <w:r>
        <w:rPr>
          <w:lang w:val="en-US"/>
        </w:rPr>
        <w:t xml:space="preserve">= </w:t>
      </w:r>
      <w:r w:rsidRPr="00D40F1B">
        <w:rPr>
          <w:b/>
          <w:lang w:val="en-US"/>
        </w:rPr>
        <w:t>KC_SIGN_CMS</w:t>
      </w:r>
      <w:r>
        <w:rPr>
          <w:b/>
          <w:lang w:val="en-US"/>
        </w:rPr>
        <w:t xml:space="preserve"> + </w:t>
      </w:r>
      <w:r w:rsidRPr="00BF322E">
        <w:rPr>
          <w:lang w:val="en-US"/>
        </w:rPr>
        <w:t xml:space="preserve">InFlags </w:t>
      </w:r>
      <w:r w:rsidRPr="00BF322E">
        <w:rPr>
          <w:b/>
          <w:lang w:val="en-US"/>
        </w:rPr>
        <w:t xml:space="preserve">+ </w:t>
      </w:r>
      <w:proofErr w:type="spellStart"/>
      <w:r w:rsidRPr="00BF322E">
        <w:rPr>
          <w:lang w:val="en-US"/>
        </w:rPr>
        <w:t>outFlags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+ </w:t>
      </w:r>
      <w:r w:rsidRPr="00D40F1B">
        <w:rPr>
          <w:b/>
          <w:lang w:val="en-US"/>
        </w:rPr>
        <w:t>KC_ DETACHED_DATA</w:t>
      </w:r>
      <w:r w:rsidRPr="00BF322E">
        <w:rPr>
          <w:lang w:val="en-US"/>
        </w:rPr>
        <w:t>;</w:t>
      </w:r>
      <w:r w:rsidR="00962F0C" w:rsidRPr="00DA167F">
        <w:rPr>
          <w:lang w:val="en-US"/>
        </w:rPr>
        <w:t xml:space="preserve"> </w:t>
      </w:r>
    </w:p>
    <w:p w:rsidR="00182BCA" w:rsidRPr="008E5819" w:rsidRDefault="00C85D3F" w:rsidP="006C238B">
      <w:pPr>
        <w:pStyle w:val="a4"/>
        <w:ind w:left="0"/>
        <w:rPr>
          <w:lang w:val="en-US"/>
        </w:rPr>
      </w:pPr>
      <w:proofErr w:type="spellStart"/>
      <w:r w:rsidRPr="006650E2">
        <w:rPr>
          <w:lang w:val="en-US"/>
        </w:rPr>
        <w:t>DraftSign</w:t>
      </w:r>
      <w:proofErr w:type="spellEnd"/>
      <w:r w:rsidRPr="006650E2">
        <w:rPr>
          <w:b/>
          <w:lang w:val="en-US"/>
        </w:rPr>
        <w:t>:</w:t>
      </w:r>
      <w:r w:rsidRPr="00CD15D3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6E2564">
        <w:rPr>
          <w:lang w:val="en-US"/>
        </w:rPr>
        <w:t>kalkanFlags</w:t>
      </w:r>
      <w:proofErr w:type="spellEnd"/>
      <w:r w:rsidRPr="006E2564">
        <w:rPr>
          <w:lang w:val="en-US"/>
        </w:rPr>
        <w:t xml:space="preserve"> </w:t>
      </w:r>
      <w:r>
        <w:rPr>
          <w:lang w:val="en-US"/>
        </w:rPr>
        <w:t xml:space="preserve">= </w:t>
      </w:r>
      <w:r w:rsidRPr="000103CC">
        <w:rPr>
          <w:b/>
          <w:lang w:val="en-US"/>
        </w:rPr>
        <w:t>KC_SIGN_DRAFT</w:t>
      </w:r>
      <w:r>
        <w:rPr>
          <w:b/>
          <w:lang w:val="en-US"/>
        </w:rPr>
        <w:t xml:space="preserve"> + </w:t>
      </w:r>
      <w:r w:rsidRPr="00BF322E">
        <w:rPr>
          <w:lang w:val="en-US"/>
        </w:rPr>
        <w:t xml:space="preserve">InFlags </w:t>
      </w:r>
      <w:r w:rsidRPr="00BF322E">
        <w:rPr>
          <w:b/>
          <w:lang w:val="en-US"/>
        </w:rPr>
        <w:t xml:space="preserve">+ </w:t>
      </w:r>
      <w:r w:rsidRPr="00BF322E">
        <w:rPr>
          <w:lang w:val="en-US"/>
        </w:rPr>
        <w:t>outFlags;</w:t>
      </w:r>
    </w:p>
    <w:p w:rsidR="00182BCA" w:rsidRDefault="00182BCA" w:rsidP="008E5819">
      <w:pPr>
        <w:spacing w:after="160" w:line="259" w:lineRule="auto"/>
        <w:rPr>
          <w:b/>
          <w:sz w:val="28"/>
        </w:rPr>
      </w:pPr>
      <w:r w:rsidRPr="00DA167F">
        <w:rPr>
          <w:b/>
          <w:sz w:val="28"/>
          <w:highlight w:val="green"/>
        </w:rPr>
        <w:t>Пример приведен в приложении №1</w:t>
      </w:r>
    </w:p>
    <w:p w:rsidR="008E5819" w:rsidRPr="008E5819" w:rsidRDefault="008E5819" w:rsidP="008E5819">
      <w:pPr>
        <w:spacing w:after="160" w:line="259" w:lineRule="auto"/>
        <w:rPr>
          <w:b/>
          <w:sz w:val="28"/>
        </w:rPr>
      </w:pPr>
    </w:p>
    <w:p w:rsidR="006C238B" w:rsidRPr="00DA167F" w:rsidRDefault="00DB34CA" w:rsidP="00DB34CA">
      <w:pPr>
        <w:spacing w:after="160" w:line="259" w:lineRule="auto"/>
        <w:ind w:firstLine="708"/>
        <w:jc w:val="center"/>
        <w:rPr>
          <w:rFonts w:asciiTheme="minorHAnsi" w:eastAsiaTheme="minorHAnsi" w:hAnsiTheme="minorHAnsi" w:cstheme="minorBidi"/>
          <w:b/>
          <w:sz w:val="3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sz w:val="32"/>
          <w:szCs w:val="22"/>
          <w:lang w:val="en-US" w:eastAsia="en-US"/>
        </w:rPr>
        <w:t>Multi</w:t>
      </w:r>
      <w:r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  <w:t>-</w:t>
      </w:r>
      <w:r>
        <w:rPr>
          <w:rFonts w:asciiTheme="minorHAnsi" w:eastAsiaTheme="minorHAnsi" w:hAnsiTheme="minorHAnsi" w:cstheme="minorBidi"/>
          <w:b/>
          <w:sz w:val="32"/>
          <w:szCs w:val="22"/>
          <w:lang w:val="en-US" w:eastAsia="en-US"/>
        </w:rPr>
        <w:t>Sig</w:t>
      </w:r>
      <w:r w:rsidR="00DA167F">
        <w:rPr>
          <w:rFonts w:asciiTheme="minorHAnsi" w:eastAsiaTheme="minorHAnsi" w:hAnsiTheme="minorHAnsi" w:cstheme="minorBidi"/>
          <w:b/>
          <w:sz w:val="32"/>
          <w:szCs w:val="22"/>
          <w:lang w:val="en-US" w:eastAsia="en-US"/>
        </w:rPr>
        <w:t>n</w:t>
      </w:r>
    </w:p>
    <w:tbl>
      <w:tblPr>
        <w:tblStyle w:val="a3"/>
        <w:tblW w:w="151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43"/>
        <w:gridCol w:w="862"/>
        <w:gridCol w:w="5103"/>
        <w:gridCol w:w="1134"/>
        <w:gridCol w:w="567"/>
        <w:gridCol w:w="425"/>
        <w:gridCol w:w="5528"/>
        <w:gridCol w:w="1134"/>
      </w:tblGrid>
      <w:tr w:rsidR="006C238B" w:rsidRPr="00182BCA" w:rsidTr="00681D60">
        <w:trPr>
          <w:trHeight w:val="143"/>
        </w:trPr>
        <w:tc>
          <w:tcPr>
            <w:tcW w:w="443" w:type="dxa"/>
            <w:vMerge w:val="restart"/>
            <w:vAlign w:val="center"/>
          </w:tcPr>
          <w:p w:rsidR="006C238B" w:rsidRPr="00182BCA" w:rsidRDefault="006C238B" w:rsidP="00681D60">
            <w:pPr>
              <w:pStyle w:val="a4"/>
              <w:ind w:left="0"/>
              <w:jc w:val="center"/>
              <w:rPr>
                <w:sz w:val="26"/>
                <w:szCs w:val="26"/>
              </w:rPr>
            </w:pPr>
            <w:r w:rsidRPr="00182BCA">
              <w:rPr>
                <w:sz w:val="26"/>
                <w:szCs w:val="26"/>
              </w:rPr>
              <w:t>№</w:t>
            </w:r>
          </w:p>
        </w:tc>
        <w:tc>
          <w:tcPr>
            <w:tcW w:w="5965" w:type="dxa"/>
            <w:gridSpan w:val="2"/>
            <w:vAlign w:val="center"/>
          </w:tcPr>
          <w:p w:rsidR="006C238B" w:rsidRPr="00182BCA" w:rsidRDefault="006C238B" w:rsidP="00681D60">
            <w:pPr>
              <w:pStyle w:val="a4"/>
              <w:spacing w:after="0" w:line="240" w:lineRule="auto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182BCA">
              <w:rPr>
                <w:sz w:val="26"/>
                <w:szCs w:val="26"/>
              </w:rPr>
              <w:t>Входные данные</w:t>
            </w:r>
          </w:p>
        </w:tc>
        <w:tc>
          <w:tcPr>
            <w:tcW w:w="1134" w:type="dxa"/>
            <w:vMerge w:val="restart"/>
            <w:vAlign w:val="center"/>
          </w:tcPr>
          <w:p w:rsidR="006C238B" w:rsidRPr="00182BCA" w:rsidRDefault="006C238B" w:rsidP="00681D60">
            <w:pPr>
              <w:pStyle w:val="a4"/>
              <w:spacing w:after="0" w:line="240" w:lineRule="auto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182BCA">
              <w:rPr>
                <w:sz w:val="26"/>
                <w:szCs w:val="26"/>
                <w:lang w:val="en-US"/>
              </w:rPr>
              <w:t>InFlags</w:t>
            </w:r>
          </w:p>
        </w:tc>
        <w:tc>
          <w:tcPr>
            <w:tcW w:w="567" w:type="dxa"/>
            <w:vMerge w:val="restart"/>
            <w:vAlign w:val="center"/>
          </w:tcPr>
          <w:p w:rsidR="006C238B" w:rsidRPr="00182BCA" w:rsidRDefault="006C238B" w:rsidP="00681D60">
            <w:pPr>
              <w:pStyle w:val="a4"/>
              <w:spacing w:after="0" w:line="240" w:lineRule="auto"/>
              <w:ind w:left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425" w:type="dxa"/>
            <w:vMerge w:val="restart"/>
            <w:vAlign w:val="center"/>
          </w:tcPr>
          <w:p w:rsidR="006C238B" w:rsidRPr="00182BCA" w:rsidRDefault="006C238B" w:rsidP="00681D60">
            <w:pPr>
              <w:pStyle w:val="a4"/>
              <w:ind w:left="0"/>
              <w:jc w:val="center"/>
              <w:rPr>
                <w:sz w:val="26"/>
                <w:szCs w:val="26"/>
              </w:rPr>
            </w:pPr>
            <w:r w:rsidRPr="00182BCA">
              <w:rPr>
                <w:sz w:val="26"/>
                <w:szCs w:val="26"/>
              </w:rPr>
              <w:t>№</w:t>
            </w:r>
          </w:p>
        </w:tc>
        <w:tc>
          <w:tcPr>
            <w:tcW w:w="5528" w:type="dxa"/>
            <w:vMerge w:val="restart"/>
            <w:vAlign w:val="center"/>
          </w:tcPr>
          <w:p w:rsidR="006C238B" w:rsidRPr="00182BCA" w:rsidRDefault="006C238B" w:rsidP="00681D60">
            <w:pPr>
              <w:pStyle w:val="a4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182BCA">
              <w:rPr>
                <w:sz w:val="26"/>
                <w:szCs w:val="26"/>
              </w:rPr>
              <w:t>Выходные данные</w:t>
            </w:r>
            <w:r w:rsidRPr="00182BCA">
              <w:rPr>
                <w:sz w:val="26"/>
                <w:szCs w:val="26"/>
                <w:lang w:val="en-US"/>
              </w:rPr>
              <w:t xml:space="preserve"> - </w:t>
            </w:r>
            <w:r w:rsidRPr="00182BCA">
              <w:rPr>
                <w:b/>
                <w:lang w:val="en-US"/>
              </w:rPr>
              <w:t>outSign</w:t>
            </w:r>
          </w:p>
        </w:tc>
        <w:tc>
          <w:tcPr>
            <w:tcW w:w="1134" w:type="dxa"/>
            <w:vMerge w:val="restart"/>
            <w:vAlign w:val="center"/>
          </w:tcPr>
          <w:p w:rsidR="006C238B" w:rsidRPr="00182BCA" w:rsidRDefault="006C238B" w:rsidP="00681D60">
            <w:pPr>
              <w:pStyle w:val="a4"/>
              <w:spacing w:after="0" w:line="240" w:lineRule="auto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182BCA">
              <w:rPr>
                <w:sz w:val="26"/>
                <w:szCs w:val="26"/>
                <w:lang w:val="en-US"/>
              </w:rPr>
              <w:t>outFlags</w:t>
            </w:r>
          </w:p>
        </w:tc>
      </w:tr>
      <w:tr w:rsidR="006C238B" w:rsidRPr="0075182F" w:rsidTr="00681D60">
        <w:trPr>
          <w:trHeight w:val="142"/>
        </w:trPr>
        <w:tc>
          <w:tcPr>
            <w:tcW w:w="443" w:type="dxa"/>
            <w:vMerge/>
            <w:vAlign w:val="center"/>
          </w:tcPr>
          <w:p w:rsidR="006C238B" w:rsidRDefault="006C238B" w:rsidP="00681D60">
            <w:pPr>
              <w:pStyle w:val="a4"/>
              <w:ind w:left="0"/>
              <w:jc w:val="center"/>
            </w:pPr>
          </w:p>
        </w:tc>
        <w:tc>
          <w:tcPr>
            <w:tcW w:w="862" w:type="dxa"/>
            <w:vAlign w:val="center"/>
          </w:tcPr>
          <w:p w:rsidR="006C238B" w:rsidRDefault="006C238B" w:rsidP="00681D60">
            <w:pPr>
              <w:pStyle w:val="a4"/>
              <w:spacing w:after="0" w:line="240" w:lineRule="auto"/>
              <w:ind w:left="0"/>
              <w:jc w:val="center"/>
            </w:pPr>
            <w:r>
              <w:rPr>
                <w:b/>
                <w:lang w:val="en-US"/>
              </w:rPr>
              <w:t>inData</w:t>
            </w:r>
          </w:p>
        </w:tc>
        <w:tc>
          <w:tcPr>
            <w:tcW w:w="5103" w:type="dxa"/>
            <w:vAlign w:val="center"/>
          </w:tcPr>
          <w:p w:rsidR="006C238B" w:rsidRDefault="006C238B" w:rsidP="00681D60">
            <w:pPr>
              <w:pStyle w:val="a4"/>
              <w:spacing w:after="0" w:line="240" w:lineRule="auto"/>
              <w:ind w:left="0"/>
              <w:jc w:val="center"/>
            </w:pPr>
            <w:r>
              <w:rPr>
                <w:b/>
                <w:lang w:val="en-US"/>
              </w:rPr>
              <w:t>outSign</w:t>
            </w:r>
          </w:p>
        </w:tc>
        <w:tc>
          <w:tcPr>
            <w:tcW w:w="1134" w:type="dxa"/>
            <w:vMerge/>
            <w:vAlign w:val="center"/>
          </w:tcPr>
          <w:p w:rsidR="006C238B" w:rsidRPr="00BF322E" w:rsidRDefault="006C238B" w:rsidP="00681D60">
            <w:pPr>
              <w:pStyle w:val="a4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6C238B" w:rsidRDefault="006C238B" w:rsidP="00681D60">
            <w:pPr>
              <w:pStyle w:val="a4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425" w:type="dxa"/>
            <w:vMerge/>
            <w:vAlign w:val="center"/>
          </w:tcPr>
          <w:p w:rsidR="006C238B" w:rsidRDefault="006C238B" w:rsidP="00681D60">
            <w:pPr>
              <w:pStyle w:val="a4"/>
              <w:ind w:left="0"/>
              <w:jc w:val="center"/>
            </w:pPr>
          </w:p>
        </w:tc>
        <w:tc>
          <w:tcPr>
            <w:tcW w:w="5528" w:type="dxa"/>
            <w:vMerge/>
            <w:vAlign w:val="center"/>
          </w:tcPr>
          <w:p w:rsidR="006C238B" w:rsidRDefault="006C238B" w:rsidP="00681D60">
            <w:pPr>
              <w:pStyle w:val="a4"/>
              <w:ind w:left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C238B" w:rsidRPr="00BF322E" w:rsidRDefault="006C238B" w:rsidP="00681D60">
            <w:pPr>
              <w:pStyle w:val="a4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681D60" w:rsidRPr="00215F2F" w:rsidTr="00681D60">
        <w:trPr>
          <w:trHeight w:val="743"/>
        </w:trPr>
        <w:tc>
          <w:tcPr>
            <w:tcW w:w="443" w:type="dxa"/>
            <w:vMerge w:val="restart"/>
            <w:vAlign w:val="center"/>
          </w:tcPr>
          <w:p w:rsidR="00681D60" w:rsidRPr="0075182F" w:rsidRDefault="00681D60" w:rsidP="00681D60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862" w:type="dxa"/>
            <w:vMerge w:val="restart"/>
            <w:vAlign w:val="center"/>
          </w:tcPr>
          <w:p w:rsidR="00681D60" w:rsidRPr="006C238B" w:rsidRDefault="00681D60" w:rsidP="00681D60">
            <w:pPr>
              <w:pStyle w:val="a4"/>
              <w:ind w:left="0"/>
              <w:jc w:val="center"/>
              <w:rPr>
                <w:lang w:val="en-US"/>
              </w:rPr>
            </w:pPr>
            <w:r w:rsidRPr="006C238B">
              <w:rPr>
                <w:lang w:val="en-US"/>
              </w:rPr>
              <w:t>-</w:t>
            </w:r>
          </w:p>
        </w:tc>
        <w:tc>
          <w:tcPr>
            <w:tcW w:w="5103" w:type="dxa"/>
            <w:vMerge w:val="restart"/>
            <w:vAlign w:val="center"/>
          </w:tcPr>
          <w:p w:rsidR="00681D60" w:rsidRDefault="00681D60" w:rsidP="00681D60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-----BEGIN CMS----</w:t>
            </w:r>
            <w:r w:rsidRPr="00DB34CA">
              <w:rPr>
                <w:lang w:val="en-US"/>
              </w:rPr>
              <w:t>MIII8gYJKoZIhvcNAQcC</w:t>
            </w:r>
            <w:proofErr w:type="gramStart"/>
            <w:r w:rsidRPr="00DB34CA">
              <w:rPr>
                <w:lang w:val="en-US"/>
              </w:rPr>
              <w:t>……..</w:t>
            </w:r>
            <w:proofErr w:type="gramEnd"/>
          </w:p>
          <w:p w:rsidR="00681D60" w:rsidRDefault="00681D60" w:rsidP="00681D60">
            <w:pPr>
              <w:pStyle w:val="a4"/>
              <w:jc w:val="center"/>
              <w:rPr>
                <w:lang w:val="en-US"/>
              </w:rPr>
            </w:pPr>
            <w:proofErr w:type="spellStart"/>
            <w:r w:rsidRPr="00DB34CA">
              <w:rPr>
                <w:lang w:val="en-US"/>
              </w:rPr>
              <w:t>Dyg</w:t>
            </w:r>
            <w:proofErr w:type="spellEnd"/>
            <w:r w:rsidRPr="00DB34CA">
              <w:rPr>
                <w:lang w:val="en-US"/>
              </w:rPr>
              <w:t>/X5VR3ZKQptzg=-----END CMS-----</w:t>
            </w:r>
          </w:p>
          <w:p w:rsidR="00681D60" w:rsidRPr="00DB34CA" w:rsidRDefault="00681D60" w:rsidP="00681D60">
            <w:pPr>
              <w:pStyle w:val="a4"/>
              <w:spacing w:after="0" w:line="240" w:lineRule="auto"/>
              <w:ind w:left="0"/>
              <w:jc w:val="center"/>
            </w:pPr>
            <w:r w:rsidRPr="0081750B">
              <w:rPr>
                <w:b/>
              </w:rPr>
              <w:t>Тип</w:t>
            </w:r>
            <w:r w:rsidRPr="00DB34CA">
              <w:rPr>
                <w:b/>
              </w:rPr>
              <w:t xml:space="preserve"> – </w:t>
            </w:r>
            <w:r w:rsidRPr="0081750B">
              <w:rPr>
                <w:b/>
                <w:lang w:val="en-US"/>
              </w:rPr>
              <w:t>CMS</w:t>
            </w:r>
            <w:r w:rsidRPr="00DB34CA">
              <w:rPr>
                <w:b/>
              </w:rPr>
              <w:t xml:space="preserve"> </w:t>
            </w:r>
            <w:r w:rsidRPr="0081750B">
              <w:rPr>
                <w:b/>
              </w:rPr>
              <w:t>в</w:t>
            </w:r>
            <w:r w:rsidRPr="00DB34CA">
              <w:rPr>
                <w:b/>
              </w:rPr>
              <w:t xml:space="preserve"> </w:t>
            </w:r>
            <w:r w:rsidRPr="0081750B">
              <w:rPr>
                <w:b/>
              </w:rPr>
              <w:t>формате</w:t>
            </w:r>
            <w:r w:rsidRPr="00DB34CA">
              <w:rPr>
                <w:b/>
              </w:rPr>
              <w:t xml:space="preserve"> </w:t>
            </w:r>
            <w:r w:rsidRPr="0081750B">
              <w:rPr>
                <w:b/>
                <w:lang w:val="en-US"/>
              </w:rPr>
              <w:t>PEM</w:t>
            </w:r>
          </w:p>
        </w:tc>
        <w:tc>
          <w:tcPr>
            <w:tcW w:w="1134" w:type="dxa"/>
            <w:vMerge w:val="restart"/>
            <w:vAlign w:val="center"/>
          </w:tcPr>
          <w:p w:rsidR="00681D60" w:rsidRPr="00215F2F" w:rsidRDefault="00681D60" w:rsidP="00681D60">
            <w:pPr>
              <w:pStyle w:val="a4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KC_IN_ PEM</w:t>
            </w:r>
          </w:p>
        </w:tc>
        <w:tc>
          <w:tcPr>
            <w:tcW w:w="567" w:type="dxa"/>
            <w:vMerge/>
            <w:vAlign w:val="center"/>
          </w:tcPr>
          <w:p w:rsidR="00681D60" w:rsidRPr="00D40F1B" w:rsidRDefault="00681D60" w:rsidP="00681D60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81D60" w:rsidRPr="00BF322E" w:rsidRDefault="00681D60" w:rsidP="00681D60">
            <w:pPr>
              <w:pStyle w:val="a4"/>
              <w:spacing w:after="0" w:line="240" w:lineRule="auto"/>
              <w:ind w:left="0"/>
              <w:jc w:val="center"/>
            </w:pPr>
            <w:r w:rsidRPr="00BF322E">
              <w:t>1</w:t>
            </w:r>
          </w:p>
        </w:tc>
        <w:tc>
          <w:tcPr>
            <w:tcW w:w="5528" w:type="dxa"/>
            <w:vAlign w:val="center"/>
          </w:tcPr>
          <w:p w:rsidR="00681D60" w:rsidRDefault="00681D60" w:rsidP="00681D60">
            <w:pPr>
              <w:pStyle w:val="a4"/>
              <w:ind w:left="0"/>
              <w:jc w:val="center"/>
              <w:rPr>
                <w:lang w:val="en-US"/>
              </w:rPr>
            </w:pPr>
            <w:r w:rsidRPr="007C268F">
              <w:rPr>
                <w:lang w:val="en-US"/>
              </w:rPr>
              <w:t>-----BEGIN CMS----- MIII8gYJKoZIhvcNAQcCoII</w:t>
            </w:r>
            <w:proofErr w:type="gramStart"/>
            <w:r>
              <w:rPr>
                <w:lang w:val="en-US"/>
              </w:rPr>
              <w:t>…….</w:t>
            </w:r>
            <w:proofErr w:type="gramEnd"/>
            <w:r w:rsidRPr="0081750B">
              <w:rPr>
                <w:lang w:val="en-US"/>
              </w:rPr>
              <w:t xml:space="preserve"> </w:t>
            </w:r>
            <w:proofErr w:type="spellStart"/>
            <w:r w:rsidRPr="007C268F">
              <w:rPr>
                <w:lang w:val="en-US"/>
              </w:rPr>
              <w:t>LPdosF</w:t>
            </w:r>
            <w:proofErr w:type="spellEnd"/>
            <w:r w:rsidRPr="007C268F">
              <w:rPr>
                <w:lang w:val="en-US"/>
              </w:rPr>
              <w:t>/</w:t>
            </w:r>
            <w:proofErr w:type="spellStart"/>
            <w:r w:rsidRPr="007C268F">
              <w:rPr>
                <w:lang w:val="en-US"/>
              </w:rPr>
              <w:t>sbMMrE</w:t>
            </w:r>
            <w:proofErr w:type="spellEnd"/>
            <w:r w:rsidRPr="007C268F">
              <w:rPr>
                <w:lang w:val="en-US"/>
              </w:rPr>
              <w:t>= -----END CMS-----</w:t>
            </w:r>
          </w:p>
          <w:p w:rsidR="00681D60" w:rsidRPr="00BF322E" w:rsidRDefault="00681D60" w:rsidP="00681D60">
            <w:pPr>
              <w:pStyle w:val="a4"/>
              <w:spacing w:after="0" w:line="240" w:lineRule="auto"/>
              <w:ind w:left="0"/>
              <w:jc w:val="center"/>
              <w:rPr>
                <w:b/>
              </w:rPr>
            </w:pPr>
            <w:r w:rsidRPr="0081750B">
              <w:rPr>
                <w:b/>
              </w:rPr>
              <w:t xml:space="preserve">Тип – </w:t>
            </w:r>
            <w:r w:rsidRPr="0081750B">
              <w:rPr>
                <w:b/>
                <w:lang w:val="en-US"/>
              </w:rPr>
              <w:t>CMS</w:t>
            </w:r>
            <w:r w:rsidRPr="0081750B">
              <w:rPr>
                <w:b/>
              </w:rPr>
              <w:t xml:space="preserve"> в формате </w:t>
            </w:r>
            <w:r w:rsidRPr="0081750B">
              <w:rPr>
                <w:b/>
                <w:lang w:val="en-US"/>
              </w:rPr>
              <w:t>PEM</w:t>
            </w:r>
          </w:p>
        </w:tc>
        <w:tc>
          <w:tcPr>
            <w:tcW w:w="1134" w:type="dxa"/>
            <w:vAlign w:val="center"/>
          </w:tcPr>
          <w:p w:rsidR="00681D60" w:rsidRPr="00D40F1B" w:rsidRDefault="00681D60" w:rsidP="00681D60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KC_OUT_PEM</w:t>
            </w:r>
          </w:p>
        </w:tc>
      </w:tr>
      <w:tr w:rsidR="00681D60" w:rsidRPr="00DB34CA" w:rsidTr="00681D60">
        <w:trPr>
          <w:trHeight w:val="562"/>
        </w:trPr>
        <w:tc>
          <w:tcPr>
            <w:tcW w:w="443" w:type="dxa"/>
            <w:vMerge/>
            <w:vAlign w:val="center"/>
          </w:tcPr>
          <w:p w:rsidR="00681D60" w:rsidRPr="0075182F" w:rsidRDefault="00681D60" w:rsidP="00681D60">
            <w:pPr>
              <w:pStyle w:val="a4"/>
              <w:ind w:left="0"/>
              <w:jc w:val="center"/>
            </w:pPr>
          </w:p>
        </w:tc>
        <w:tc>
          <w:tcPr>
            <w:tcW w:w="862" w:type="dxa"/>
            <w:vMerge/>
            <w:vAlign w:val="center"/>
          </w:tcPr>
          <w:p w:rsidR="00681D60" w:rsidRPr="0081750B" w:rsidRDefault="00681D60" w:rsidP="00681D60">
            <w:pPr>
              <w:pStyle w:val="a4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5103" w:type="dxa"/>
            <w:vMerge/>
            <w:vAlign w:val="center"/>
          </w:tcPr>
          <w:p w:rsidR="00681D60" w:rsidRPr="00DB34CA" w:rsidRDefault="00681D60" w:rsidP="00681D60">
            <w:pPr>
              <w:pStyle w:val="a4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681D60" w:rsidRPr="00215F2F" w:rsidRDefault="00681D60" w:rsidP="00681D60">
            <w:pPr>
              <w:pStyle w:val="a4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681D60" w:rsidRDefault="00681D60" w:rsidP="00681D60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681D60" w:rsidRPr="00DB34CA" w:rsidRDefault="00681D60" w:rsidP="00681D60">
            <w:pPr>
              <w:pStyle w:val="a4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DB34CA">
              <w:rPr>
                <w:lang w:val="en-US"/>
              </w:rPr>
              <w:t>2</w:t>
            </w:r>
          </w:p>
        </w:tc>
        <w:tc>
          <w:tcPr>
            <w:tcW w:w="5528" w:type="dxa"/>
            <w:vAlign w:val="center"/>
          </w:tcPr>
          <w:p w:rsidR="00681D60" w:rsidRPr="00DB34CA" w:rsidRDefault="00681D60" w:rsidP="00681D60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 w:rsidRPr="006C238B">
              <w:rPr>
                <w:lang w:val="en-US"/>
              </w:rPr>
              <w:t>MIIOsgYJKo</w:t>
            </w:r>
            <w:r w:rsidRPr="00DB34CA">
              <w:rPr>
                <w:lang w:val="en-US"/>
              </w:rPr>
              <w:t>1…</w:t>
            </w:r>
            <w:r w:rsidRPr="006C238B">
              <w:rPr>
                <w:lang w:val="en-US"/>
              </w:rPr>
              <w:t>r</w:t>
            </w:r>
            <w:r w:rsidRPr="00DB34CA">
              <w:rPr>
                <w:lang w:val="en-US"/>
              </w:rPr>
              <w:t>8</w:t>
            </w:r>
            <w:r w:rsidRPr="006C238B">
              <w:rPr>
                <w:lang w:val="en-US"/>
              </w:rPr>
              <w:t>gK</w:t>
            </w:r>
            <w:r w:rsidRPr="00DB34CA">
              <w:rPr>
                <w:lang w:val="en-US"/>
              </w:rPr>
              <w:t>1</w:t>
            </w:r>
            <w:r w:rsidRPr="006C238B">
              <w:rPr>
                <w:lang w:val="en-US"/>
              </w:rPr>
              <w:t>NjKmBQGEjS</w:t>
            </w:r>
            <w:r w:rsidRPr="00DB34CA">
              <w:rPr>
                <w:lang w:val="en-US"/>
              </w:rPr>
              <w:t>/82</w:t>
            </w:r>
            <w:r w:rsidRPr="006C238B">
              <w:rPr>
                <w:lang w:val="en-US"/>
              </w:rPr>
              <w:t>jdwA</w:t>
            </w:r>
            <w:r w:rsidRPr="00DB34CA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81750B">
              <w:rPr>
                <w:b/>
              </w:rPr>
              <w:t>Тип</w:t>
            </w:r>
            <w:r w:rsidRPr="00DB34CA">
              <w:rPr>
                <w:b/>
                <w:lang w:val="en-US"/>
              </w:rPr>
              <w:t xml:space="preserve"> - </w:t>
            </w:r>
            <w:r w:rsidRPr="0081750B">
              <w:rPr>
                <w:b/>
                <w:lang w:val="en-US"/>
              </w:rPr>
              <w:t>CMS</w:t>
            </w:r>
            <w:r w:rsidRPr="00DB34CA">
              <w:rPr>
                <w:b/>
                <w:lang w:val="en-US"/>
              </w:rPr>
              <w:t xml:space="preserve"> </w:t>
            </w:r>
            <w:r w:rsidRPr="0081750B">
              <w:rPr>
                <w:b/>
              </w:rPr>
              <w:t>в</w:t>
            </w:r>
            <w:r w:rsidRPr="00DB34CA">
              <w:rPr>
                <w:b/>
                <w:lang w:val="en-US"/>
              </w:rPr>
              <w:t xml:space="preserve"> </w:t>
            </w:r>
            <w:r w:rsidRPr="0081750B">
              <w:rPr>
                <w:b/>
              </w:rPr>
              <w:t>формате</w:t>
            </w:r>
            <w:r w:rsidRPr="00DB34CA">
              <w:rPr>
                <w:b/>
                <w:lang w:val="en-US"/>
              </w:rPr>
              <w:t xml:space="preserve"> </w:t>
            </w:r>
            <w:r w:rsidRPr="0081750B">
              <w:rPr>
                <w:b/>
                <w:lang w:val="en-US"/>
              </w:rPr>
              <w:t>BASE</w:t>
            </w:r>
            <w:r w:rsidRPr="00DB34CA">
              <w:rPr>
                <w:b/>
                <w:lang w:val="en-US"/>
              </w:rPr>
              <w:t>64</w:t>
            </w:r>
          </w:p>
        </w:tc>
        <w:tc>
          <w:tcPr>
            <w:tcW w:w="1134" w:type="dxa"/>
            <w:vAlign w:val="center"/>
          </w:tcPr>
          <w:p w:rsidR="00681D60" w:rsidRPr="00DB34CA" w:rsidRDefault="00681D60" w:rsidP="00681D60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 w:rsidRPr="00D40F1B">
              <w:rPr>
                <w:b/>
                <w:lang w:val="en-US"/>
              </w:rPr>
              <w:t>KC</w:t>
            </w:r>
            <w:r w:rsidRPr="00DB34CA">
              <w:rPr>
                <w:b/>
                <w:lang w:val="en-US"/>
              </w:rPr>
              <w:t>_</w:t>
            </w:r>
            <w:r w:rsidRPr="00D40F1B">
              <w:rPr>
                <w:b/>
                <w:lang w:val="en-US"/>
              </w:rPr>
              <w:t>OUT</w:t>
            </w:r>
            <w:r w:rsidRPr="00DB34CA"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BASE</w:t>
            </w:r>
            <w:r w:rsidRPr="00DB34CA">
              <w:rPr>
                <w:b/>
                <w:lang w:val="en-US"/>
              </w:rPr>
              <w:t>64</w:t>
            </w:r>
          </w:p>
        </w:tc>
      </w:tr>
    </w:tbl>
    <w:p w:rsidR="008E5819" w:rsidRDefault="008E5819" w:rsidP="008E5819">
      <w:pPr>
        <w:pStyle w:val="a4"/>
        <w:ind w:left="0"/>
        <w:rPr>
          <w:lang w:val="en-US"/>
        </w:rPr>
      </w:pPr>
      <w:r w:rsidRPr="006650E2">
        <w:rPr>
          <w:lang w:val="en-US"/>
        </w:rPr>
        <w:t>CMS with attached data</w:t>
      </w:r>
      <w:r>
        <w:rPr>
          <w:b/>
          <w:lang w:val="en-US"/>
        </w:rPr>
        <w:t xml:space="preserve">: </w:t>
      </w:r>
      <w:r>
        <w:rPr>
          <w:b/>
          <w:lang w:val="en-US"/>
        </w:rPr>
        <w:tab/>
      </w:r>
      <w:r w:rsidRPr="006E2564">
        <w:rPr>
          <w:lang w:val="en-US"/>
        </w:rPr>
        <w:t>kalkanFlags</w:t>
      </w:r>
      <w:r>
        <w:rPr>
          <w:lang w:val="en-US"/>
        </w:rPr>
        <w:t xml:space="preserve"> = </w:t>
      </w:r>
      <w:r w:rsidRPr="00D40F1B">
        <w:rPr>
          <w:b/>
          <w:lang w:val="en-US"/>
        </w:rPr>
        <w:t>KC_SIGN_CMS</w:t>
      </w:r>
      <w:r>
        <w:rPr>
          <w:b/>
          <w:lang w:val="en-US"/>
        </w:rPr>
        <w:t xml:space="preserve"> + </w:t>
      </w:r>
      <w:r w:rsidRPr="00BF322E">
        <w:rPr>
          <w:lang w:val="en-US"/>
        </w:rPr>
        <w:t xml:space="preserve">InFlags </w:t>
      </w:r>
      <w:r w:rsidRPr="00BF322E">
        <w:rPr>
          <w:b/>
          <w:lang w:val="en-US"/>
        </w:rPr>
        <w:t xml:space="preserve">+ </w:t>
      </w:r>
      <w:r w:rsidRPr="00BF322E">
        <w:rPr>
          <w:lang w:val="en-US"/>
        </w:rPr>
        <w:t>outFlags;</w:t>
      </w:r>
    </w:p>
    <w:p w:rsidR="00182BCA" w:rsidRPr="008E5819" w:rsidRDefault="008E5819" w:rsidP="008E5819">
      <w:pPr>
        <w:pStyle w:val="a4"/>
        <w:ind w:left="0"/>
        <w:rPr>
          <w:lang w:val="en-US"/>
        </w:rPr>
      </w:pPr>
      <w:r w:rsidRPr="006650E2">
        <w:rPr>
          <w:lang w:val="en-US"/>
        </w:rPr>
        <w:t>CMS with detached data</w:t>
      </w:r>
      <w:r>
        <w:rPr>
          <w:b/>
          <w:lang w:val="en-US"/>
        </w:rPr>
        <w:t xml:space="preserve">: </w:t>
      </w:r>
      <w:r>
        <w:rPr>
          <w:b/>
          <w:lang w:val="en-US"/>
        </w:rPr>
        <w:tab/>
      </w:r>
      <w:r w:rsidRPr="006E2564">
        <w:rPr>
          <w:lang w:val="en-US"/>
        </w:rPr>
        <w:t xml:space="preserve">kalkanFlags </w:t>
      </w:r>
      <w:r>
        <w:rPr>
          <w:lang w:val="en-US"/>
        </w:rPr>
        <w:t xml:space="preserve">= </w:t>
      </w:r>
      <w:r w:rsidRPr="00D40F1B">
        <w:rPr>
          <w:b/>
          <w:lang w:val="en-US"/>
        </w:rPr>
        <w:t>KC_SIGN_CMS</w:t>
      </w:r>
      <w:r>
        <w:rPr>
          <w:b/>
          <w:lang w:val="en-US"/>
        </w:rPr>
        <w:t xml:space="preserve"> + </w:t>
      </w:r>
      <w:r w:rsidRPr="00BF322E">
        <w:rPr>
          <w:lang w:val="en-US"/>
        </w:rPr>
        <w:t xml:space="preserve">InFlags </w:t>
      </w:r>
      <w:r w:rsidRPr="00BF322E">
        <w:rPr>
          <w:b/>
          <w:lang w:val="en-US"/>
        </w:rPr>
        <w:t xml:space="preserve">+ </w:t>
      </w:r>
      <w:r w:rsidRPr="00BF322E">
        <w:rPr>
          <w:lang w:val="en-US"/>
        </w:rPr>
        <w:t>outFlags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+ </w:t>
      </w:r>
      <w:r w:rsidRPr="00D40F1B">
        <w:rPr>
          <w:b/>
          <w:lang w:val="en-US"/>
        </w:rPr>
        <w:t>KC_ DETACHED_DATA</w:t>
      </w:r>
      <w:r w:rsidRPr="00BF322E">
        <w:rPr>
          <w:lang w:val="en-US"/>
        </w:rPr>
        <w:t>;</w:t>
      </w:r>
    </w:p>
    <w:p w:rsidR="00182BCA" w:rsidRDefault="00182BCA" w:rsidP="00182BCA">
      <w:pPr>
        <w:spacing w:after="160" w:line="259" w:lineRule="auto"/>
        <w:rPr>
          <w:b/>
          <w:sz w:val="28"/>
        </w:rPr>
      </w:pPr>
      <w:r w:rsidRPr="00DA167F">
        <w:rPr>
          <w:b/>
          <w:sz w:val="28"/>
          <w:highlight w:val="green"/>
        </w:rPr>
        <w:t>Пример приведен в приложении №2</w:t>
      </w:r>
    </w:p>
    <w:p w:rsidR="008E5819" w:rsidRPr="001F71C6" w:rsidRDefault="008E5819" w:rsidP="008E5819">
      <w:pPr>
        <w:pStyle w:val="a4"/>
        <w:ind w:left="0"/>
        <w:rPr>
          <w:b/>
        </w:rPr>
      </w:pPr>
      <w:r w:rsidRPr="00DA167F">
        <w:rPr>
          <w:i/>
          <w:highlight w:val="red"/>
        </w:rPr>
        <w:t>Если необходимо установить штамп времени</w:t>
      </w:r>
      <w:r w:rsidRPr="00DA167F">
        <w:rPr>
          <w:highlight w:val="red"/>
        </w:rPr>
        <w:t>(</w:t>
      </w:r>
      <w:r w:rsidRPr="00DA167F">
        <w:rPr>
          <w:b/>
          <w:highlight w:val="red"/>
          <w:lang w:val="en-US"/>
        </w:rPr>
        <w:t>TSP</w:t>
      </w:r>
      <w:r w:rsidRPr="00DA167F">
        <w:rPr>
          <w:highlight w:val="red"/>
        </w:rPr>
        <w:t xml:space="preserve">): </w:t>
      </w:r>
      <w:r w:rsidRPr="00DA167F">
        <w:rPr>
          <w:highlight w:val="red"/>
        </w:rPr>
        <w:tab/>
      </w:r>
      <w:r w:rsidRPr="00DA167F">
        <w:rPr>
          <w:highlight w:val="red"/>
        </w:rPr>
        <w:tab/>
      </w:r>
      <w:r w:rsidRPr="00DA167F">
        <w:rPr>
          <w:highlight w:val="red"/>
          <w:lang w:val="en-US"/>
        </w:rPr>
        <w:t>kalkanFlags</w:t>
      </w:r>
      <w:r w:rsidRPr="00DA167F">
        <w:rPr>
          <w:rFonts w:ascii="Consolas" w:hAnsi="Consolas" w:cs="Consolas"/>
          <w:color w:val="DCDCDC"/>
          <w:sz w:val="19"/>
          <w:szCs w:val="19"/>
          <w:highlight w:val="red"/>
        </w:rPr>
        <w:t xml:space="preserve"> </w:t>
      </w:r>
      <w:r w:rsidRPr="00DA167F">
        <w:rPr>
          <w:highlight w:val="red"/>
        </w:rPr>
        <w:t xml:space="preserve">+= </w:t>
      </w:r>
      <w:r w:rsidRPr="00DA167F">
        <w:rPr>
          <w:b/>
          <w:highlight w:val="red"/>
          <w:lang w:val="en-US"/>
        </w:rPr>
        <w:t>KC</w:t>
      </w:r>
      <w:r w:rsidRPr="00DA167F">
        <w:rPr>
          <w:b/>
          <w:highlight w:val="red"/>
        </w:rPr>
        <w:t>_</w:t>
      </w:r>
      <w:r w:rsidRPr="00DA167F">
        <w:rPr>
          <w:b/>
          <w:highlight w:val="red"/>
          <w:lang w:val="en-US"/>
        </w:rPr>
        <w:t>WITH</w:t>
      </w:r>
      <w:r w:rsidRPr="00DA167F">
        <w:rPr>
          <w:b/>
          <w:highlight w:val="red"/>
        </w:rPr>
        <w:t>_</w:t>
      </w:r>
      <w:r w:rsidRPr="00DA167F">
        <w:rPr>
          <w:b/>
          <w:highlight w:val="red"/>
          <w:lang w:val="en-US"/>
        </w:rPr>
        <w:t>TIMESTAMP</w:t>
      </w:r>
      <w:r w:rsidRPr="00DA167F">
        <w:rPr>
          <w:b/>
          <w:highlight w:val="red"/>
        </w:rPr>
        <w:t>;</w:t>
      </w:r>
      <w:r w:rsidR="001F71C6" w:rsidRPr="00DA167F">
        <w:rPr>
          <w:b/>
          <w:highlight w:val="red"/>
        </w:rPr>
        <w:t xml:space="preserve"> </w:t>
      </w:r>
      <w:proofErr w:type="gramStart"/>
      <w:r w:rsidR="001F71C6" w:rsidRPr="00DA167F">
        <w:rPr>
          <w:b/>
          <w:highlight w:val="red"/>
        </w:rPr>
        <w:tab/>
      </w:r>
      <w:r w:rsidR="001F71C6" w:rsidRPr="00DA167F">
        <w:rPr>
          <w:b/>
          <w:highlight w:val="yellow"/>
        </w:rPr>
        <w:t>(</w:t>
      </w:r>
      <w:proofErr w:type="gramEnd"/>
      <w:r w:rsidR="001F71C6" w:rsidRPr="00DA167F">
        <w:rPr>
          <w:b/>
          <w:highlight w:val="yellow"/>
        </w:rPr>
        <w:t xml:space="preserve">Только для </w:t>
      </w:r>
      <w:r w:rsidR="001F71C6" w:rsidRPr="00DA167F">
        <w:rPr>
          <w:b/>
          <w:highlight w:val="yellow"/>
          <w:lang w:val="en-US"/>
        </w:rPr>
        <w:t>CMS</w:t>
      </w:r>
      <w:r w:rsidR="001F71C6" w:rsidRPr="00DA167F">
        <w:rPr>
          <w:b/>
          <w:highlight w:val="yellow"/>
        </w:rPr>
        <w:t>-подписи)</w:t>
      </w:r>
    </w:p>
    <w:p w:rsidR="00182BCA" w:rsidRPr="008E5819" w:rsidRDefault="00182BCA">
      <w:pPr>
        <w:spacing w:after="160" w:line="259" w:lineRule="auto"/>
        <w:rPr>
          <w:b/>
          <w:sz w:val="28"/>
        </w:rPr>
      </w:pPr>
      <w:r w:rsidRPr="008E5819">
        <w:rPr>
          <w:b/>
          <w:sz w:val="28"/>
        </w:rPr>
        <w:br w:type="page"/>
      </w:r>
    </w:p>
    <w:p w:rsidR="00C85D3F" w:rsidRPr="00182BCA" w:rsidRDefault="00C85D3F" w:rsidP="00182BCA">
      <w:pPr>
        <w:spacing w:after="160" w:line="259" w:lineRule="auto"/>
        <w:jc w:val="center"/>
        <w:rPr>
          <w:b/>
          <w:sz w:val="28"/>
          <w:lang w:val="en-US"/>
        </w:rPr>
      </w:pPr>
      <w:proofErr w:type="spellStart"/>
      <w:proofErr w:type="gramStart"/>
      <w:r w:rsidRPr="006C238B">
        <w:rPr>
          <w:b/>
          <w:sz w:val="28"/>
          <w:lang w:val="en-US"/>
        </w:rPr>
        <w:lastRenderedPageBreak/>
        <w:t>VerifyData</w:t>
      </w:r>
      <w:proofErr w:type="spellEnd"/>
      <w:r>
        <w:rPr>
          <w:b/>
          <w:lang w:val="en-US"/>
        </w:rPr>
        <w:t>(</w:t>
      </w:r>
      <w:proofErr w:type="gramEnd"/>
      <w:r w:rsidRPr="006E2564">
        <w:rPr>
          <w:lang w:val="en-US"/>
        </w:rPr>
        <w:t>" "</w:t>
      </w:r>
      <w:r w:rsidRPr="006E2564">
        <w:rPr>
          <w:b/>
          <w:lang w:val="en-US"/>
        </w:rPr>
        <w:t xml:space="preserve">, </w:t>
      </w:r>
      <w:proofErr w:type="spellStart"/>
      <w:r w:rsidRPr="006E2564">
        <w:rPr>
          <w:b/>
          <w:lang w:val="en-US"/>
        </w:rPr>
        <w:t>kalkanFlags</w:t>
      </w:r>
      <w:proofErr w:type="spellEnd"/>
      <w:r w:rsidRPr="006E2564">
        <w:rPr>
          <w:b/>
          <w:lang w:val="en-US"/>
        </w:rPr>
        <w:t xml:space="preserve">, </w:t>
      </w:r>
      <w:r w:rsidRPr="006E2564">
        <w:rPr>
          <w:lang w:val="en-US"/>
        </w:rPr>
        <w:t>0</w:t>
      </w:r>
      <w:r w:rsidRPr="006E2564">
        <w:rPr>
          <w:b/>
          <w:lang w:val="en-US"/>
        </w:rPr>
        <w:t xml:space="preserve">, </w:t>
      </w:r>
      <w:proofErr w:type="spellStart"/>
      <w:r w:rsidRPr="006E2564">
        <w:rPr>
          <w:b/>
          <w:lang w:val="en-US"/>
        </w:rPr>
        <w:t>inData</w:t>
      </w:r>
      <w:proofErr w:type="spellEnd"/>
      <w:r w:rsidRPr="006E2564">
        <w:rPr>
          <w:b/>
          <w:lang w:val="en-US"/>
        </w:rPr>
        <w:t xml:space="preserve">, </w:t>
      </w:r>
      <w:proofErr w:type="spellStart"/>
      <w:r w:rsidRPr="006E2564">
        <w:rPr>
          <w:b/>
          <w:lang w:val="en-US"/>
        </w:rPr>
        <w:t>inSign</w:t>
      </w:r>
      <w:proofErr w:type="spellEnd"/>
      <w:r w:rsidRPr="006E2564">
        <w:rPr>
          <w:b/>
          <w:lang w:val="en-US"/>
        </w:rPr>
        <w:t xml:space="preserve">, out </w:t>
      </w:r>
      <w:proofErr w:type="spellStart"/>
      <w:r w:rsidRPr="006E2564">
        <w:rPr>
          <w:b/>
          <w:lang w:val="en-US"/>
        </w:rPr>
        <w:t>outData</w:t>
      </w:r>
      <w:proofErr w:type="spellEnd"/>
      <w:r w:rsidRPr="006E2564">
        <w:rPr>
          <w:b/>
          <w:lang w:val="en-US"/>
        </w:rPr>
        <w:t xml:space="preserve">, </w:t>
      </w:r>
      <w:r w:rsidRPr="006E2564">
        <w:rPr>
          <w:lang w:val="en-US"/>
        </w:rPr>
        <w:t xml:space="preserve">out </w:t>
      </w:r>
      <w:proofErr w:type="spellStart"/>
      <w:r w:rsidRPr="006E2564">
        <w:rPr>
          <w:lang w:val="en-US"/>
        </w:rPr>
        <w:t>outVerifyInfo</w:t>
      </w:r>
      <w:proofErr w:type="spellEnd"/>
      <w:r w:rsidRPr="006E2564">
        <w:rPr>
          <w:lang w:val="en-US"/>
        </w:rPr>
        <w:t xml:space="preserve">, out </w:t>
      </w:r>
      <w:proofErr w:type="spellStart"/>
      <w:r w:rsidRPr="006E2564">
        <w:rPr>
          <w:lang w:val="en-US"/>
        </w:rPr>
        <w:t>outCert</w:t>
      </w:r>
      <w:proofErr w:type="spellEnd"/>
      <w:r>
        <w:rPr>
          <w:b/>
          <w:lang w:val="en-US"/>
        </w:rPr>
        <w:t>);</w:t>
      </w:r>
    </w:p>
    <w:p w:rsidR="00C85D3F" w:rsidRPr="000103CC" w:rsidRDefault="00C85D3F" w:rsidP="00C85D3F">
      <w:pPr>
        <w:pStyle w:val="a4"/>
        <w:ind w:left="0"/>
        <w:jc w:val="center"/>
        <w:rPr>
          <w:b/>
          <w:lang w:val="en-US"/>
        </w:rPr>
      </w:pPr>
    </w:p>
    <w:tbl>
      <w:tblPr>
        <w:tblStyle w:val="a3"/>
        <w:tblW w:w="156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43"/>
        <w:gridCol w:w="8375"/>
        <w:gridCol w:w="1559"/>
        <w:gridCol w:w="709"/>
        <w:gridCol w:w="567"/>
        <w:gridCol w:w="2409"/>
        <w:gridCol w:w="1560"/>
      </w:tblGrid>
      <w:tr w:rsidR="00C85D3F" w:rsidRPr="00DB34CA" w:rsidTr="00DB34CA">
        <w:tc>
          <w:tcPr>
            <w:tcW w:w="443" w:type="dxa"/>
            <w:vAlign w:val="center"/>
          </w:tcPr>
          <w:p w:rsidR="00C85D3F" w:rsidRPr="00DB34CA" w:rsidRDefault="00C85D3F" w:rsidP="00DA167F">
            <w:pPr>
              <w:pStyle w:val="a4"/>
              <w:ind w:left="0"/>
              <w:jc w:val="center"/>
              <w:rPr>
                <w:sz w:val="26"/>
                <w:szCs w:val="26"/>
              </w:rPr>
            </w:pPr>
            <w:r w:rsidRPr="00DB34CA">
              <w:rPr>
                <w:sz w:val="26"/>
                <w:szCs w:val="26"/>
              </w:rPr>
              <w:t>№</w:t>
            </w:r>
          </w:p>
        </w:tc>
        <w:tc>
          <w:tcPr>
            <w:tcW w:w="8375" w:type="dxa"/>
            <w:vAlign w:val="center"/>
          </w:tcPr>
          <w:p w:rsidR="00C85D3F" w:rsidRPr="00DB34CA" w:rsidRDefault="00C85D3F" w:rsidP="00DA167F">
            <w:pPr>
              <w:pStyle w:val="a4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DB34CA">
              <w:rPr>
                <w:sz w:val="26"/>
                <w:szCs w:val="26"/>
              </w:rPr>
              <w:t>Входные данные</w:t>
            </w:r>
            <w:r w:rsidRPr="00DB34CA">
              <w:rPr>
                <w:sz w:val="26"/>
                <w:szCs w:val="26"/>
                <w:lang w:val="en-US"/>
              </w:rPr>
              <w:t xml:space="preserve"> - </w:t>
            </w:r>
            <w:proofErr w:type="spellStart"/>
            <w:r w:rsidRPr="00DB34CA">
              <w:rPr>
                <w:b/>
                <w:sz w:val="26"/>
                <w:szCs w:val="26"/>
                <w:lang w:val="en-US"/>
              </w:rPr>
              <w:t>inSign</w:t>
            </w:r>
            <w:proofErr w:type="spellEnd"/>
          </w:p>
        </w:tc>
        <w:tc>
          <w:tcPr>
            <w:tcW w:w="1559" w:type="dxa"/>
            <w:vAlign w:val="center"/>
          </w:tcPr>
          <w:p w:rsidR="00C85D3F" w:rsidRPr="00DB34CA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DB34CA">
              <w:rPr>
                <w:sz w:val="26"/>
                <w:szCs w:val="26"/>
                <w:lang w:val="en-US"/>
              </w:rPr>
              <w:t>InFlags</w:t>
            </w:r>
          </w:p>
        </w:tc>
        <w:tc>
          <w:tcPr>
            <w:tcW w:w="709" w:type="dxa"/>
            <w:vMerge w:val="restart"/>
          </w:tcPr>
          <w:p w:rsidR="00C85D3F" w:rsidRPr="00DB34CA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85D3F" w:rsidRPr="00DB34CA" w:rsidRDefault="00C85D3F" w:rsidP="00DA167F">
            <w:pPr>
              <w:pStyle w:val="a4"/>
              <w:ind w:left="0"/>
              <w:jc w:val="center"/>
              <w:rPr>
                <w:sz w:val="26"/>
                <w:szCs w:val="26"/>
              </w:rPr>
            </w:pPr>
            <w:r w:rsidRPr="00DB34CA">
              <w:rPr>
                <w:sz w:val="26"/>
                <w:szCs w:val="26"/>
              </w:rPr>
              <w:t>№</w:t>
            </w:r>
          </w:p>
        </w:tc>
        <w:tc>
          <w:tcPr>
            <w:tcW w:w="2409" w:type="dxa"/>
            <w:vAlign w:val="center"/>
          </w:tcPr>
          <w:p w:rsidR="00C85D3F" w:rsidRPr="00DB34CA" w:rsidRDefault="00C85D3F" w:rsidP="00DA167F">
            <w:pPr>
              <w:pStyle w:val="a4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DB34CA">
              <w:rPr>
                <w:sz w:val="26"/>
                <w:szCs w:val="26"/>
              </w:rPr>
              <w:t>Выходные данные</w:t>
            </w:r>
            <w:r w:rsidRPr="00DB34CA">
              <w:rPr>
                <w:sz w:val="26"/>
                <w:szCs w:val="26"/>
                <w:lang w:val="en-US"/>
              </w:rPr>
              <w:t xml:space="preserve"> - </w:t>
            </w:r>
            <w:r w:rsidRPr="00DB34CA">
              <w:rPr>
                <w:b/>
                <w:sz w:val="26"/>
                <w:szCs w:val="26"/>
                <w:lang w:val="en-US"/>
              </w:rPr>
              <w:t>outData</w:t>
            </w:r>
          </w:p>
        </w:tc>
        <w:tc>
          <w:tcPr>
            <w:tcW w:w="1560" w:type="dxa"/>
            <w:vAlign w:val="center"/>
          </w:tcPr>
          <w:p w:rsidR="00C85D3F" w:rsidRPr="00DB34CA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DB34CA">
              <w:rPr>
                <w:sz w:val="26"/>
                <w:szCs w:val="26"/>
                <w:lang w:val="en-US"/>
              </w:rPr>
              <w:t>outFlags</w:t>
            </w:r>
          </w:p>
        </w:tc>
      </w:tr>
      <w:tr w:rsidR="00C85D3F" w:rsidRPr="00215F2F" w:rsidTr="00DB34CA">
        <w:trPr>
          <w:trHeight w:val="86"/>
        </w:trPr>
        <w:tc>
          <w:tcPr>
            <w:tcW w:w="443" w:type="dxa"/>
            <w:vAlign w:val="center"/>
          </w:tcPr>
          <w:p w:rsidR="00C85D3F" w:rsidRPr="00A741FA" w:rsidRDefault="00C85D3F" w:rsidP="00DA167F">
            <w:pPr>
              <w:pStyle w:val="a4"/>
              <w:ind w:left="0"/>
              <w:jc w:val="center"/>
            </w:pPr>
            <w:r w:rsidRPr="00A741FA">
              <w:t>1</w:t>
            </w:r>
          </w:p>
        </w:tc>
        <w:tc>
          <w:tcPr>
            <w:tcW w:w="8375" w:type="dxa"/>
            <w:vAlign w:val="center"/>
          </w:tcPr>
          <w:p w:rsidR="00C85D3F" w:rsidRPr="00A741FA" w:rsidRDefault="00C85D3F" w:rsidP="00DA167F">
            <w:pPr>
              <w:pStyle w:val="a4"/>
              <w:ind w:left="0"/>
              <w:jc w:val="center"/>
              <w:rPr>
                <w:lang w:val="en-US"/>
              </w:rPr>
            </w:pPr>
            <w:r w:rsidRPr="00A741FA">
              <w:rPr>
                <w:lang w:val="en-US"/>
              </w:rPr>
              <w:t>-----BEGIN CMS----- MIII8gYJKoZIhvcNAQcCoII</w:t>
            </w:r>
            <w:proofErr w:type="gramStart"/>
            <w:r w:rsidRPr="00A741FA">
              <w:rPr>
                <w:lang w:val="en-US"/>
              </w:rPr>
              <w:t>…….</w:t>
            </w:r>
            <w:proofErr w:type="gramEnd"/>
            <w:r w:rsidRPr="00A741FA">
              <w:rPr>
                <w:lang w:val="en-US"/>
              </w:rPr>
              <w:t xml:space="preserve"> </w:t>
            </w:r>
            <w:proofErr w:type="spellStart"/>
            <w:r w:rsidRPr="00A741FA">
              <w:rPr>
                <w:lang w:val="en-US"/>
              </w:rPr>
              <w:t>LPdosF</w:t>
            </w:r>
            <w:proofErr w:type="spellEnd"/>
            <w:r w:rsidRPr="00A741FA">
              <w:rPr>
                <w:lang w:val="en-US"/>
              </w:rPr>
              <w:t>/</w:t>
            </w:r>
            <w:proofErr w:type="spellStart"/>
            <w:r w:rsidRPr="00A741FA">
              <w:rPr>
                <w:lang w:val="en-US"/>
              </w:rPr>
              <w:t>sbMMrE</w:t>
            </w:r>
            <w:proofErr w:type="spellEnd"/>
            <w:r w:rsidRPr="00A741FA">
              <w:rPr>
                <w:lang w:val="en-US"/>
              </w:rPr>
              <w:t>= -----END CMS-----</w:t>
            </w:r>
          </w:p>
          <w:p w:rsidR="00C85D3F" w:rsidRPr="00A741FA" w:rsidRDefault="00C85D3F" w:rsidP="00DA167F">
            <w:pPr>
              <w:pStyle w:val="a4"/>
              <w:ind w:left="0"/>
              <w:jc w:val="center"/>
              <w:rPr>
                <w:b/>
              </w:rPr>
            </w:pPr>
            <w:r w:rsidRPr="00A741FA">
              <w:rPr>
                <w:b/>
              </w:rPr>
              <w:t xml:space="preserve">Тип – </w:t>
            </w:r>
            <w:r w:rsidRPr="00A741FA">
              <w:rPr>
                <w:b/>
                <w:lang w:val="en-US"/>
              </w:rPr>
              <w:t>CMS</w:t>
            </w:r>
            <w:r w:rsidRPr="00A741FA">
              <w:rPr>
                <w:b/>
              </w:rPr>
              <w:t xml:space="preserve"> в формате </w:t>
            </w:r>
            <w:r w:rsidRPr="00A741FA">
              <w:rPr>
                <w:b/>
                <w:lang w:val="en-US"/>
              </w:rPr>
              <w:t>PEM</w:t>
            </w:r>
          </w:p>
        </w:tc>
        <w:tc>
          <w:tcPr>
            <w:tcW w:w="1559" w:type="dxa"/>
            <w:vAlign w:val="center"/>
          </w:tcPr>
          <w:p w:rsidR="00C85D3F" w:rsidRPr="00A741FA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A741FA">
              <w:rPr>
                <w:b/>
                <w:lang w:val="en-US"/>
              </w:rPr>
              <w:t>KC_IN_PEM</w:t>
            </w:r>
          </w:p>
        </w:tc>
        <w:tc>
          <w:tcPr>
            <w:tcW w:w="709" w:type="dxa"/>
            <w:vMerge/>
          </w:tcPr>
          <w:p w:rsidR="00C85D3F" w:rsidRPr="00A741FA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85D3F" w:rsidRPr="00A741FA" w:rsidRDefault="00C85D3F" w:rsidP="00DA167F">
            <w:pPr>
              <w:pStyle w:val="a4"/>
              <w:spacing w:after="0" w:line="240" w:lineRule="auto"/>
              <w:ind w:left="0"/>
              <w:jc w:val="center"/>
            </w:pPr>
            <w:r w:rsidRPr="00A741FA">
              <w:t>1</w:t>
            </w:r>
          </w:p>
        </w:tc>
        <w:tc>
          <w:tcPr>
            <w:tcW w:w="2409" w:type="dxa"/>
            <w:vAlign w:val="center"/>
          </w:tcPr>
          <w:p w:rsidR="00C85D3F" w:rsidRPr="00A741FA" w:rsidRDefault="00C85D3F" w:rsidP="00DA167F">
            <w:pPr>
              <w:pStyle w:val="a4"/>
              <w:ind w:left="0"/>
              <w:jc w:val="center"/>
              <w:rPr>
                <w:lang w:val="en-US"/>
              </w:rPr>
            </w:pPr>
            <w:r w:rsidRPr="00A741FA">
              <w:rPr>
                <w:lang w:val="en-US"/>
              </w:rPr>
              <w:t>“Hello World”</w:t>
            </w:r>
          </w:p>
          <w:p w:rsidR="00C85D3F" w:rsidRPr="00A741FA" w:rsidRDefault="00C85D3F" w:rsidP="00DA167F">
            <w:pPr>
              <w:pStyle w:val="a4"/>
              <w:ind w:left="0"/>
              <w:jc w:val="center"/>
              <w:rPr>
                <w:b/>
              </w:rPr>
            </w:pPr>
            <w:r w:rsidRPr="00A741FA">
              <w:rPr>
                <w:b/>
              </w:rPr>
              <w:t>Тип - текст</w:t>
            </w:r>
          </w:p>
        </w:tc>
        <w:tc>
          <w:tcPr>
            <w:tcW w:w="1560" w:type="dxa"/>
            <w:vAlign w:val="center"/>
          </w:tcPr>
          <w:p w:rsidR="00C85D3F" w:rsidRPr="00D40F1B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 w:rsidRPr="00A741FA">
              <w:rPr>
                <w:b/>
                <w:lang w:val="en-US"/>
              </w:rPr>
              <w:t>KC_OUT_PEM</w:t>
            </w:r>
          </w:p>
        </w:tc>
      </w:tr>
      <w:tr w:rsidR="00C85D3F" w:rsidRPr="00215F2F" w:rsidTr="00DB34CA">
        <w:trPr>
          <w:trHeight w:val="64"/>
        </w:trPr>
        <w:tc>
          <w:tcPr>
            <w:tcW w:w="443" w:type="dxa"/>
            <w:vAlign w:val="center"/>
          </w:tcPr>
          <w:p w:rsidR="00C85D3F" w:rsidRPr="0075182F" w:rsidRDefault="00C85D3F" w:rsidP="00DA167F">
            <w:pPr>
              <w:pStyle w:val="a4"/>
              <w:ind w:left="0"/>
              <w:jc w:val="center"/>
            </w:pPr>
            <w:r>
              <w:t>2</w:t>
            </w:r>
          </w:p>
        </w:tc>
        <w:tc>
          <w:tcPr>
            <w:tcW w:w="8375" w:type="dxa"/>
            <w:vAlign w:val="center"/>
          </w:tcPr>
          <w:p w:rsidR="00C85D3F" w:rsidRPr="006278FE" w:rsidRDefault="00C85D3F" w:rsidP="00DA167F">
            <w:pPr>
              <w:pStyle w:val="a4"/>
              <w:ind w:left="0"/>
              <w:jc w:val="center"/>
            </w:pPr>
            <w:r w:rsidRPr="007C268F">
              <w:rPr>
                <w:lang w:val="en-US"/>
              </w:rPr>
              <w:t>MIII</w:t>
            </w:r>
            <w:r w:rsidRPr="006278FE">
              <w:t>8</w:t>
            </w:r>
            <w:proofErr w:type="spellStart"/>
            <w:r w:rsidRPr="007C268F">
              <w:rPr>
                <w:lang w:val="en-US"/>
              </w:rPr>
              <w:t>gYJKoZIhvcNAQcCoII</w:t>
            </w:r>
            <w:proofErr w:type="spellEnd"/>
            <w:r w:rsidRPr="006278FE">
              <w:t>…….</w:t>
            </w:r>
            <w:proofErr w:type="spellStart"/>
            <w:r w:rsidRPr="007C268F">
              <w:rPr>
                <w:lang w:val="en-US"/>
              </w:rPr>
              <w:t>ILPdosF</w:t>
            </w:r>
            <w:proofErr w:type="spellEnd"/>
            <w:r w:rsidRPr="006278FE">
              <w:t>/</w:t>
            </w:r>
            <w:proofErr w:type="spellStart"/>
            <w:r w:rsidRPr="007C268F">
              <w:rPr>
                <w:lang w:val="en-US"/>
              </w:rPr>
              <w:t>sbMMrE</w:t>
            </w:r>
            <w:proofErr w:type="spellEnd"/>
            <w:r w:rsidRPr="006278FE">
              <w:t xml:space="preserve">= </w:t>
            </w:r>
          </w:p>
          <w:p w:rsidR="00C85D3F" w:rsidRPr="006E2564" w:rsidRDefault="00C85D3F" w:rsidP="00DA167F">
            <w:pPr>
              <w:pStyle w:val="a4"/>
              <w:ind w:left="0"/>
              <w:jc w:val="center"/>
              <w:rPr>
                <w:b/>
              </w:rPr>
            </w:pPr>
            <w:r w:rsidRPr="0081750B">
              <w:rPr>
                <w:b/>
              </w:rPr>
              <w:t>Тип</w:t>
            </w:r>
            <w:r w:rsidRPr="006278FE">
              <w:rPr>
                <w:b/>
              </w:rPr>
              <w:t xml:space="preserve"> - </w:t>
            </w:r>
            <w:r w:rsidRPr="0081750B">
              <w:rPr>
                <w:b/>
                <w:lang w:val="en-US"/>
              </w:rPr>
              <w:t>CMS</w:t>
            </w:r>
            <w:r w:rsidRPr="006278FE">
              <w:rPr>
                <w:b/>
              </w:rPr>
              <w:t xml:space="preserve"> </w:t>
            </w:r>
            <w:r w:rsidRPr="0081750B">
              <w:rPr>
                <w:b/>
              </w:rPr>
              <w:t>в</w:t>
            </w:r>
            <w:r w:rsidRPr="006278FE">
              <w:rPr>
                <w:b/>
              </w:rPr>
              <w:t xml:space="preserve"> </w:t>
            </w:r>
            <w:r w:rsidRPr="0081750B">
              <w:rPr>
                <w:b/>
              </w:rPr>
              <w:t>формате</w:t>
            </w:r>
            <w:r w:rsidRPr="006278FE">
              <w:rPr>
                <w:b/>
              </w:rPr>
              <w:t xml:space="preserve"> </w:t>
            </w:r>
            <w:r w:rsidRPr="0081750B">
              <w:rPr>
                <w:b/>
                <w:lang w:val="en-US"/>
              </w:rPr>
              <w:t>BASE</w:t>
            </w:r>
            <w:r w:rsidRPr="006278FE">
              <w:rPr>
                <w:b/>
              </w:rPr>
              <w:t>64</w:t>
            </w:r>
          </w:p>
        </w:tc>
        <w:tc>
          <w:tcPr>
            <w:tcW w:w="1559" w:type="dxa"/>
            <w:vAlign w:val="center"/>
          </w:tcPr>
          <w:p w:rsidR="00C85D3F" w:rsidRPr="00215F2F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KC_IN_ BASE64</w:t>
            </w:r>
          </w:p>
        </w:tc>
        <w:tc>
          <w:tcPr>
            <w:tcW w:w="709" w:type="dxa"/>
            <w:vMerge/>
          </w:tcPr>
          <w:p w:rsidR="00C85D3F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85D3F" w:rsidRPr="00BF322E" w:rsidRDefault="00C85D3F" w:rsidP="00DA167F">
            <w:pPr>
              <w:pStyle w:val="a4"/>
              <w:spacing w:after="0" w:line="240" w:lineRule="auto"/>
              <w:ind w:left="0"/>
              <w:jc w:val="center"/>
            </w:pPr>
            <w:r w:rsidRPr="00BF322E">
              <w:t>2</w:t>
            </w:r>
          </w:p>
        </w:tc>
        <w:tc>
          <w:tcPr>
            <w:tcW w:w="2409" w:type="dxa"/>
            <w:vAlign w:val="center"/>
          </w:tcPr>
          <w:p w:rsidR="00C85D3F" w:rsidRDefault="00C85D3F" w:rsidP="00DA167F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81750B">
              <w:rPr>
                <w:lang w:val="en-US"/>
              </w:rPr>
              <w:t>SGVsbG8gV29ybGQ=</w:t>
            </w:r>
            <w:r>
              <w:rPr>
                <w:lang w:val="en-US"/>
              </w:rPr>
              <w:t>”</w:t>
            </w:r>
          </w:p>
          <w:p w:rsidR="00C85D3F" w:rsidRPr="0081750B" w:rsidRDefault="00C85D3F" w:rsidP="00DA167F">
            <w:pPr>
              <w:pStyle w:val="a4"/>
              <w:ind w:left="0"/>
              <w:jc w:val="center"/>
              <w:rPr>
                <w:b/>
                <w:lang w:val="en-US"/>
              </w:rPr>
            </w:pPr>
            <w:r w:rsidRPr="0081750B">
              <w:rPr>
                <w:b/>
              </w:rPr>
              <w:t>Тип</w:t>
            </w:r>
            <w:r w:rsidRPr="0081750B">
              <w:rPr>
                <w:b/>
                <w:lang w:val="en-US"/>
              </w:rPr>
              <w:t xml:space="preserve"> - Base64</w:t>
            </w:r>
          </w:p>
        </w:tc>
        <w:tc>
          <w:tcPr>
            <w:tcW w:w="1560" w:type="dxa"/>
            <w:vAlign w:val="center"/>
          </w:tcPr>
          <w:p w:rsidR="00C85D3F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 w:rsidRPr="00D40F1B">
              <w:rPr>
                <w:b/>
                <w:lang w:val="en-US"/>
              </w:rPr>
              <w:t>KC_OUT_</w:t>
            </w:r>
            <w:r>
              <w:rPr>
                <w:b/>
                <w:lang w:val="en-US"/>
              </w:rPr>
              <w:t>BASE64</w:t>
            </w:r>
          </w:p>
        </w:tc>
      </w:tr>
      <w:tr w:rsidR="00C85D3F" w:rsidRPr="00215F2F" w:rsidTr="00DB34CA">
        <w:trPr>
          <w:trHeight w:val="70"/>
        </w:trPr>
        <w:tc>
          <w:tcPr>
            <w:tcW w:w="443" w:type="dxa"/>
            <w:vAlign w:val="center"/>
          </w:tcPr>
          <w:p w:rsidR="00C85D3F" w:rsidRPr="00BF322E" w:rsidRDefault="00C85D3F" w:rsidP="00DA167F">
            <w:pPr>
              <w:pStyle w:val="a4"/>
              <w:ind w:left="0"/>
              <w:jc w:val="center"/>
            </w:pPr>
            <w:r>
              <w:t>3</w:t>
            </w:r>
          </w:p>
        </w:tc>
        <w:tc>
          <w:tcPr>
            <w:tcW w:w="8375" w:type="dxa"/>
            <w:vAlign w:val="center"/>
          </w:tcPr>
          <w:p w:rsidR="00C85D3F" w:rsidRPr="00C85D3F" w:rsidRDefault="00C85D3F" w:rsidP="00DA167F">
            <w:pPr>
              <w:pStyle w:val="a4"/>
              <w:ind w:left="0"/>
              <w:jc w:val="center"/>
            </w:pPr>
            <w:r w:rsidRPr="00C85D3F">
              <w:t>“</w:t>
            </w:r>
            <w:r w:rsidRPr="006278FE">
              <w:rPr>
                <w:lang w:val="en-US"/>
              </w:rPr>
              <w:t>D</w:t>
            </w:r>
            <w:r w:rsidRPr="00C85D3F">
              <w:t>:\</w:t>
            </w:r>
            <w:r w:rsidRPr="006278FE">
              <w:rPr>
                <w:lang w:val="en-US"/>
              </w:rPr>
              <w:t>Temp</w:t>
            </w:r>
            <w:r w:rsidRPr="00C85D3F">
              <w:t xml:space="preserve">\ </w:t>
            </w:r>
            <w:r w:rsidRPr="006278FE">
              <w:rPr>
                <w:lang w:val="en-US"/>
              </w:rPr>
              <w:t>example</w:t>
            </w:r>
            <w:r w:rsidRPr="00C85D3F">
              <w:t>.</w:t>
            </w:r>
            <w:r w:rsidRPr="006278FE">
              <w:rPr>
                <w:lang w:val="en-US"/>
              </w:rPr>
              <w:t>pdf</w:t>
            </w:r>
            <w:r w:rsidRPr="00C85D3F">
              <w:t>”</w:t>
            </w:r>
          </w:p>
          <w:p w:rsidR="00C85D3F" w:rsidRPr="00635978" w:rsidRDefault="00C85D3F" w:rsidP="00DA167F">
            <w:pPr>
              <w:pStyle w:val="a4"/>
              <w:ind w:left="0"/>
              <w:jc w:val="center"/>
            </w:pPr>
            <w:r w:rsidRPr="0081750B">
              <w:rPr>
                <w:b/>
              </w:rPr>
              <w:t>Тип</w:t>
            </w:r>
            <w:r w:rsidRPr="00635978">
              <w:rPr>
                <w:b/>
              </w:rPr>
              <w:t xml:space="preserve"> – </w:t>
            </w:r>
            <w:r>
              <w:rPr>
                <w:b/>
                <w:lang w:val="en-US"/>
              </w:rPr>
              <w:t>pdf</w:t>
            </w:r>
            <w:r w:rsidRPr="00635978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</w:t>
            </w:r>
            <w:r w:rsidRPr="00635978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CMS</w:t>
            </w:r>
            <w:r w:rsidRPr="00635978">
              <w:rPr>
                <w:b/>
              </w:rPr>
              <w:t xml:space="preserve"> </w:t>
            </w:r>
            <w:r>
              <w:rPr>
                <w:b/>
              </w:rPr>
              <w:t>подписью</w:t>
            </w:r>
          </w:p>
        </w:tc>
        <w:tc>
          <w:tcPr>
            <w:tcW w:w="1559" w:type="dxa"/>
            <w:vAlign w:val="center"/>
          </w:tcPr>
          <w:p w:rsidR="00C85D3F" w:rsidRPr="00635978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KC_IN_ FILE</w:t>
            </w:r>
            <w:r w:rsidRPr="00635978">
              <w:rPr>
                <w:b/>
                <w:lang w:val="en-US"/>
              </w:rPr>
              <w:t>+</w:t>
            </w:r>
            <w:r w:rsidRPr="00D40F1B">
              <w:rPr>
                <w:b/>
                <w:lang w:val="en-US"/>
              </w:rPr>
              <w:t xml:space="preserve"> KC_IN_</w:t>
            </w:r>
            <w:r>
              <w:rPr>
                <w:b/>
                <w:lang w:val="en-US"/>
              </w:rPr>
              <w:t>DER</w:t>
            </w:r>
          </w:p>
        </w:tc>
        <w:tc>
          <w:tcPr>
            <w:tcW w:w="709" w:type="dxa"/>
            <w:vMerge/>
          </w:tcPr>
          <w:p w:rsidR="00C85D3F" w:rsidRPr="00D40F1B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85D3F" w:rsidRPr="00BF322E" w:rsidRDefault="00C85D3F" w:rsidP="00DA167F">
            <w:pPr>
              <w:pStyle w:val="a4"/>
              <w:spacing w:after="0" w:line="240" w:lineRule="auto"/>
              <w:ind w:left="0"/>
              <w:jc w:val="center"/>
            </w:pPr>
            <w:r w:rsidRPr="00BF322E">
              <w:t>3</w:t>
            </w:r>
          </w:p>
        </w:tc>
        <w:tc>
          <w:tcPr>
            <w:tcW w:w="2409" w:type="dxa"/>
            <w:vAlign w:val="center"/>
          </w:tcPr>
          <w:p w:rsidR="00C85D3F" w:rsidRPr="00CD15D3" w:rsidRDefault="00C85D3F" w:rsidP="00DA167F">
            <w:pPr>
              <w:pStyle w:val="a4"/>
              <w:spacing w:after="0" w:line="240" w:lineRule="auto"/>
              <w:ind w:left="0"/>
              <w:jc w:val="center"/>
            </w:pPr>
            <w:r w:rsidRPr="00CD15D3">
              <w:t>Бинарн</w:t>
            </w:r>
            <w:r>
              <w:t>ые</w:t>
            </w:r>
            <w:r w:rsidRPr="00CD15D3">
              <w:t xml:space="preserve"> данны</w:t>
            </w:r>
            <w:r>
              <w:t>е</w:t>
            </w:r>
          </w:p>
          <w:p w:rsidR="00C85D3F" w:rsidRPr="00BF322E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b/>
              </w:rPr>
            </w:pPr>
            <w:r w:rsidRPr="006278FE">
              <w:rPr>
                <w:b/>
              </w:rPr>
              <w:t xml:space="preserve">Тип </w:t>
            </w:r>
            <w:r>
              <w:rPr>
                <w:b/>
              </w:rPr>
              <w:t>-</w:t>
            </w:r>
            <w:r w:rsidRPr="006278FE">
              <w:rPr>
                <w:b/>
              </w:rPr>
              <w:t xml:space="preserve"> </w:t>
            </w:r>
            <w:r w:rsidRPr="006278FE">
              <w:rPr>
                <w:b/>
                <w:lang w:val="en-US"/>
              </w:rPr>
              <w:t>DER</w:t>
            </w:r>
          </w:p>
        </w:tc>
        <w:tc>
          <w:tcPr>
            <w:tcW w:w="1560" w:type="dxa"/>
            <w:vAlign w:val="center"/>
          </w:tcPr>
          <w:p w:rsidR="00C85D3F" w:rsidRPr="00D40F1B" w:rsidRDefault="00C85D3F" w:rsidP="00DA167F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 w:rsidRPr="00D40F1B">
              <w:rPr>
                <w:b/>
                <w:lang w:val="en-US"/>
              </w:rPr>
              <w:t>KC_OUT_DER</w:t>
            </w:r>
          </w:p>
        </w:tc>
      </w:tr>
    </w:tbl>
    <w:p w:rsidR="00C85D3F" w:rsidRPr="00331FBC" w:rsidRDefault="00C85D3F" w:rsidP="00C85D3F">
      <w:pPr>
        <w:pStyle w:val="a4"/>
        <w:ind w:left="0"/>
        <w:jc w:val="center"/>
        <w:rPr>
          <w:b/>
          <w:lang w:val="en-US"/>
        </w:rPr>
      </w:pPr>
    </w:p>
    <w:p w:rsidR="00C85D3F" w:rsidRDefault="00C85D3F" w:rsidP="00C85D3F">
      <w:pPr>
        <w:pStyle w:val="a4"/>
        <w:ind w:left="0"/>
        <w:rPr>
          <w:b/>
        </w:rPr>
      </w:pPr>
      <w:r w:rsidRPr="006650E2">
        <w:rPr>
          <w:i/>
        </w:rPr>
        <w:t>Если</w:t>
      </w:r>
      <w:r w:rsidRPr="006650E2">
        <w:rPr>
          <w:b/>
          <w:i/>
        </w:rPr>
        <w:t xml:space="preserve"> </w:t>
      </w:r>
      <w:r w:rsidRPr="006650E2">
        <w:rPr>
          <w:i/>
          <w:lang w:val="en-US"/>
        </w:rPr>
        <w:t>CMS</w:t>
      </w:r>
      <w:r w:rsidRPr="006650E2">
        <w:rPr>
          <w:b/>
          <w:i/>
        </w:rPr>
        <w:t xml:space="preserve"> </w:t>
      </w:r>
      <w:r w:rsidRPr="006650E2">
        <w:rPr>
          <w:i/>
        </w:rPr>
        <w:t>со вложенными данными</w:t>
      </w:r>
      <w:r>
        <w:rPr>
          <w:b/>
        </w:rPr>
        <w:t xml:space="preserve"> (</w:t>
      </w:r>
      <w:r w:rsidRPr="00BF322E">
        <w:rPr>
          <w:b/>
          <w:lang w:val="en-US"/>
        </w:rPr>
        <w:t>attached</w:t>
      </w:r>
      <w:r w:rsidRPr="00635978">
        <w:rPr>
          <w:b/>
        </w:rPr>
        <w:t xml:space="preserve"> </w:t>
      </w:r>
      <w:r w:rsidRPr="00BF322E">
        <w:rPr>
          <w:b/>
          <w:lang w:val="en-US"/>
        </w:rPr>
        <w:t>data</w:t>
      </w:r>
      <w:r>
        <w:rPr>
          <w:b/>
        </w:rPr>
        <w:t>)</w:t>
      </w:r>
      <w:r w:rsidRPr="00635978">
        <w:rPr>
          <w:b/>
        </w:rPr>
        <w:t>,</w:t>
      </w:r>
      <w:r w:rsidRPr="00635978">
        <w:t xml:space="preserve"> </w:t>
      </w:r>
      <w:r w:rsidRPr="006650E2">
        <w:rPr>
          <w:i/>
        </w:rPr>
        <w:t>то</w:t>
      </w:r>
      <w:r>
        <w:rPr>
          <w:b/>
        </w:rPr>
        <w:t xml:space="preserve"> </w:t>
      </w:r>
      <w:r w:rsidRPr="006E2564">
        <w:rPr>
          <w:b/>
          <w:lang w:val="en-US"/>
        </w:rPr>
        <w:t>inData</w:t>
      </w:r>
      <w:r>
        <w:rPr>
          <w:b/>
        </w:rPr>
        <w:t xml:space="preserve"> = "". </w:t>
      </w:r>
    </w:p>
    <w:p w:rsidR="00C85D3F" w:rsidRDefault="00C85D3F" w:rsidP="00C85D3F">
      <w:pPr>
        <w:pStyle w:val="a4"/>
        <w:ind w:left="0"/>
        <w:rPr>
          <w:i/>
        </w:rPr>
      </w:pPr>
      <w:r w:rsidRPr="006650E2">
        <w:rPr>
          <w:i/>
        </w:rPr>
        <w:t>Если</w:t>
      </w:r>
      <w:r w:rsidRPr="006650E2">
        <w:rPr>
          <w:b/>
          <w:i/>
        </w:rPr>
        <w:t xml:space="preserve"> </w:t>
      </w:r>
      <w:r w:rsidRPr="006650E2">
        <w:rPr>
          <w:i/>
        </w:rPr>
        <w:t>же</w:t>
      </w:r>
      <w:r w:rsidRPr="006650E2">
        <w:rPr>
          <w:b/>
          <w:i/>
        </w:rPr>
        <w:t xml:space="preserve"> </w:t>
      </w:r>
      <w:r w:rsidRPr="006650E2">
        <w:rPr>
          <w:i/>
          <w:lang w:val="en-US"/>
        </w:rPr>
        <w:t>CMS</w:t>
      </w:r>
      <w:r w:rsidRPr="006650E2">
        <w:rPr>
          <w:b/>
          <w:i/>
        </w:rPr>
        <w:t xml:space="preserve"> </w:t>
      </w:r>
      <w:r w:rsidRPr="006650E2">
        <w:rPr>
          <w:i/>
        </w:rPr>
        <w:t>без вложенных данных</w:t>
      </w:r>
      <w:r>
        <w:rPr>
          <w:b/>
        </w:rPr>
        <w:t xml:space="preserve"> (</w:t>
      </w:r>
      <w:r>
        <w:rPr>
          <w:b/>
          <w:lang w:val="en-US"/>
        </w:rPr>
        <w:t>de</w:t>
      </w:r>
      <w:r w:rsidRPr="00BF322E">
        <w:rPr>
          <w:b/>
          <w:lang w:val="en-US"/>
        </w:rPr>
        <w:t>tached</w:t>
      </w:r>
      <w:r w:rsidRPr="00635978">
        <w:rPr>
          <w:b/>
        </w:rPr>
        <w:t xml:space="preserve"> </w:t>
      </w:r>
      <w:r w:rsidRPr="00BF322E">
        <w:rPr>
          <w:b/>
          <w:lang w:val="en-US"/>
        </w:rPr>
        <w:t>data</w:t>
      </w:r>
      <w:r>
        <w:rPr>
          <w:b/>
        </w:rPr>
        <w:t>)</w:t>
      </w:r>
      <w:r w:rsidRPr="00635978">
        <w:rPr>
          <w:b/>
        </w:rPr>
        <w:t>,</w:t>
      </w:r>
      <w:r w:rsidRPr="00635978">
        <w:t xml:space="preserve"> </w:t>
      </w:r>
      <w:r w:rsidRPr="006650E2">
        <w:rPr>
          <w:i/>
        </w:rPr>
        <w:t>то</w:t>
      </w:r>
      <w:r>
        <w:rPr>
          <w:b/>
        </w:rPr>
        <w:t xml:space="preserve"> </w:t>
      </w:r>
      <w:r w:rsidRPr="00635978">
        <w:rPr>
          <w:b/>
        </w:rPr>
        <w:t>inData</w:t>
      </w:r>
      <w:r>
        <w:rPr>
          <w:b/>
        </w:rPr>
        <w:t xml:space="preserve"> = "</w:t>
      </w:r>
      <w:r>
        <w:rPr>
          <w:lang w:val="en-US"/>
        </w:rPr>
        <w:t>Hello</w:t>
      </w:r>
      <w:r w:rsidRPr="008262A3">
        <w:t xml:space="preserve"> </w:t>
      </w:r>
      <w:r>
        <w:rPr>
          <w:lang w:val="en-US"/>
        </w:rPr>
        <w:t>World</w:t>
      </w:r>
      <w:r>
        <w:rPr>
          <w:b/>
        </w:rPr>
        <w:t xml:space="preserve">" – </w:t>
      </w:r>
      <w:r w:rsidRPr="00331FBC">
        <w:rPr>
          <w:i/>
        </w:rPr>
        <w:t>подписанные данные</w:t>
      </w:r>
      <w:r>
        <w:rPr>
          <w:i/>
        </w:rPr>
        <w:t>.</w:t>
      </w:r>
    </w:p>
    <w:p w:rsidR="00C85D3F" w:rsidRDefault="00C85D3F" w:rsidP="00C85D3F">
      <w:pPr>
        <w:pStyle w:val="a4"/>
        <w:ind w:left="0"/>
        <w:rPr>
          <w:i/>
        </w:rPr>
      </w:pPr>
    </w:p>
    <w:p w:rsidR="00C85D3F" w:rsidRPr="00331FBC" w:rsidRDefault="00C85D3F" w:rsidP="00C85D3F">
      <w:pPr>
        <w:pStyle w:val="a4"/>
        <w:ind w:left="0"/>
        <w:rPr>
          <w:b/>
        </w:rPr>
      </w:pPr>
      <w:r w:rsidRPr="006650E2">
        <w:rPr>
          <w:i/>
        </w:rPr>
        <w:t>Если при проверке подписи выходит ошибка</w:t>
      </w:r>
      <w:r>
        <w:t xml:space="preserve"> - </w:t>
      </w:r>
      <w:r w:rsidRPr="00331FBC">
        <w:rPr>
          <w:b/>
        </w:rPr>
        <w:t>0x08F00042</w:t>
      </w:r>
      <w:r>
        <w:t xml:space="preserve">, </w:t>
      </w:r>
      <w:r w:rsidRPr="006650E2">
        <w:rPr>
          <w:i/>
        </w:rPr>
        <w:t>то сертификат просрочен</w:t>
      </w:r>
      <w:r>
        <w:t xml:space="preserve">. </w:t>
      </w:r>
      <w:r w:rsidRPr="006650E2">
        <w:rPr>
          <w:i/>
        </w:rPr>
        <w:t xml:space="preserve">Для игнорирования данной ошибки следует добавить флаг: </w:t>
      </w:r>
      <w:r>
        <w:tab/>
      </w:r>
      <w:r w:rsidRPr="006650E2">
        <w:rPr>
          <w:lang w:val="en-US"/>
        </w:rPr>
        <w:t>kalkanFlags</w:t>
      </w:r>
      <w:r w:rsidRPr="006E2564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6650E2">
        <w:rPr>
          <w:b/>
        </w:rPr>
        <w:t>+= KC_NOCHECKCERTTIME</w:t>
      </w:r>
    </w:p>
    <w:p w:rsidR="00C85D3F" w:rsidRPr="00331FBC" w:rsidRDefault="00C85D3F" w:rsidP="00C85D3F">
      <w:pPr>
        <w:pStyle w:val="a4"/>
        <w:ind w:left="0"/>
      </w:pPr>
    </w:p>
    <w:p w:rsidR="00C85D3F" w:rsidRPr="00723641" w:rsidRDefault="00C85D3F" w:rsidP="00C85D3F">
      <w:pPr>
        <w:pStyle w:val="a4"/>
        <w:ind w:left="0"/>
        <w:rPr>
          <w:lang w:val="en-US"/>
        </w:rPr>
      </w:pPr>
      <w:proofErr w:type="gramStart"/>
      <w:r w:rsidRPr="006E2564">
        <w:rPr>
          <w:lang w:val="en-US"/>
        </w:rPr>
        <w:t>kalkanFlags</w:t>
      </w:r>
      <w:proofErr w:type="gramEnd"/>
      <w:r w:rsidRPr="00723641">
        <w:rPr>
          <w:lang w:val="en-US"/>
        </w:rPr>
        <w:t xml:space="preserve"> = </w:t>
      </w:r>
      <w:r w:rsidRPr="00D40F1B">
        <w:rPr>
          <w:b/>
          <w:lang w:val="en-US"/>
        </w:rPr>
        <w:t>KC</w:t>
      </w:r>
      <w:r w:rsidRPr="00723641">
        <w:rPr>
          <w:b/>
          <w:lang w:val="en-US"/>
        </w:rPr>
        <w:t>_</w:t>
      </w:r>
      <w:r w:rsidRPr="00D40F1B">
        <w:rPr>
          <w:b/>
          <w:lang w:val="en-US"/>
        </w:rPr>
        <w:t>SIGN</w:t>
      </w:r>
      <w:r w:rsidRPr="00723641">
        <w:rPr>
          <w:b/>
          <w:lang w:val="en-US"/>
        </w:rPr>
        <w:t>_</w:t>
      </w:r>
      <w:r w:rsidRPr="00D40F1B">
        <w:rPr>
          <w:b/>
          <w:lang w:val="en-US"/>
        </w:rPr>
        <w:t>CMS</w:t>
      </w:r>
      <w:r w:rsidRPr="00723641">
        <w:rPr>
          <w:b/>
          <w:lang w:val="en-US"/>
        </w:rPr>
        <w:t xml:space="preserve"> + </w:t>
      </w:r>
      <w:r w:rsidRPr="00BF322E">
        <w:rPr>
          <w:lang w:val="en-US"/>
        </w:rPr>
        <w:t>InFlags</w:t>
      </w:r>
      <w:r w:rsidRPr="00723641">
        <w:rPr>
          <w:lang w:val="en-US"/>
        </w:rPr>
        <w:t xml:space="preserve"> </w:t>
      </w:r>
      <w:r w:rsidRPr="00723641">
        <w:rPr>
          <w:b/>
          <w:lang w:val="en-US"/>
        </w:rPr>
        <w:t xml:space="preserve">+ </w:t>
      </w:r>
      <w:r w:rsidRPr="00BF322E">
        <w:rPr>
          <w:lang w:val="en-US"/>
        </w:rPr>
        <w:t>outFlags</w:t>
      </w:r>
      <w:r w:rsidRPr="00723641">
        <w:rPr>
          <w:lang w:val="en-US"/>
        </w:rPr>
        <w:t>;</w:t>
      </w:r>
    </w:p>
    <w:p w:rsidR="00C85D3F" w:rsidRDefault="00C85D3F" w:rsidP="00C85D3F">
      <w:pPr>
        <w:pStyle w:val="a4"/>
        <w:ind w:left="0"/>
        <w:rPr>
          <w:lang w:val="en-US"/>
        </w:rPr>
      </w:pPr>
      <w:r w:rsidRPr="006650E2">
        <w:rPr>
          <w:i/>
          <w:lang w:val="en-US"/>
        </w:rPr>
        <w:t>CMS with detached data</w:t>
      </w:r>
      <w:r>
        <w:rPr>
          <w:b/>
          <w:lang w:val="en-US"/>
        </w:rPr>
        <w:t xml:space="preserve">: </w:t>
      </w:r>
      <w:r>
        <w:rPr>
          <w:b/>
          <w:lang w:val="en-US"/>
        </w:rPr>
        <w:tab/>
      </w:r>
      <w:r w:rsidRPr="006650E2">
        <w:rPr>
          <w:b/>
          <w:lang w:val="en-US"/>
        </w:rPr>
        <w:t>kalkanFlags</w:t>
      </w:r>
      <w:r w:rsidRPr="006E2564">
        <w:rPr>
          <w:lang w:val="en-US"/>
        </w:rPr>
        <w:t xml:space="preserve"> </w:t>
      </w:r>
      <w:r>
        <w:rPr>
          <w:lang w:val="en-US"/>
        </w:rPr>
        <w:t xml:space="preserve">= </w:t>
      </w:r>
      <w:r w:rsidRPr="00D40F1B">
        <w:rPr>
          <w:b/>
          <w:lang w:val="en-US"/>
        </w:rPr>
        <w:t>KC_SIGN_CMS</w:t>
      </w:r>
      <w:r>
        <w:rPr>
          <w:b/>
          <w:lang w:val="en-US"/>
        </w:rPr>
        <w:t xml:space="preserve"> + </w:t>
      </w:r>
      <w:r w:rsidRPr="00BF322E">
        <w:rPr>
          <w:lang w:val="en-US"/>
        </w:rPr>
        <w:t xml:space="preserve">InFlags </w:t>
      </w:r>
      <w:r w:rsidRPr="00BF322E">
        <w:rPr>
          <w:b/>
          <w:lang w:val="en-US"/>
        </w:rPr>
        <w:t xml:space="preserve">+ </w:t>
      </w:r>
      <w:r w:rsidRPr="00BF322E">
        <w:rPr>
          <w:lang w:val="en-US"/>
        </w:rPr>
        <w:t>outFlags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+ </w:t>
      </w:r>
      <w:r w:rsidRPr="00D40F1B">
        <w:rPr>
          <w:b/>
          <w:lang w:val="en-US"/>
        </w:rPr>
        <w:t>KC_ DETACHED_DATA</w:t>
      </w:r>
      <w:r w:rsidRPr="00BF322E">
        <w:rPr>
          <w:lang w:val="en-US"/>
        </w:rPr>
        <w:t>;</w:t>
      </w:r>
    </w:p>
    <w:p w:rsidR="00C85D3F" w:rsidRDefault="00C85D3F" w:rsidP="00C85D3F">
      <w:pPr>
        <w:pStyle w:val="a4"/>
        <w:ind w:left="0"/>
        <w:rPr>
          <w:lang w:val="en-US"/>
        </w:rPr>
      </w:pPr>
      <w:proofErr w:type="spellStart"/>
      <w:r w:rsidRPr="006650E2">
        <w:rPr>
          <w:i/>
          <w:lang w:val="en-US"/>
        </w:rPr>
        <w:t>DraftSign</w:t>
      </w:r>
      <w:proofErr w:type="spellEnd"/>
      <w:r w:rsidRPr="00CD15D3">
        <w:rPr>
          <w:b/>
          <w:lang w:val="en-US"/>
        </w:rPr>
        <w:t xml:space="preserve">: </w:t>
      </w:r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6650E2">
        <w:rPr>
          <w:b/>
          <w:lang w:val="en-US"/>
        </w:rPr>
        <w:t>kalkanFlags</w:t>
      </w:r>
      <w:proofErr w:type="spellEnd"/>
      <w:r w:rsidRPr="006E2564">
        <w:rPr>
          <w:lang w:val="en-US"/>
        </w:rPr>
        <w:t xml:space="preserve"> </w:t>
      </w:r>
      <w:r>
        <w:rPr>
          <w:lang w:val="en-US"/>
        </w:rPr>
        <w:t xml:space="preserve">= </w:t>
      </w:r>
      <w:r w:rsidRPr="000103CC">
        <w:rPr>
          <w:b/>
          <w:lang w:val="en-US"/>
        </w:rPr>
        <w:t>KC_SIGN_DRAFT</w:t>
      </w:r>
      <w:r>
        <w:rPr>
          <w:b/>
          <w:lang w:val="en-US"/>
        </w:rPr>
        <w:t xml:space="preserve"> + </w:t>
      </w:r>
      <w:r w:rsidRPr="00BF322E">
        <w:rPr>
          <w:lang w:val="en-US"/>
        </w:rPr>
        <w:t xml:space="preserve">InFlags </w:t>
      </w:r>
      <w:r w:rsidRPr="00BF322E">
        <w:rPr>
          <w:b/>
          <w:lang w:val="en-US"/>
        </w:rPr>
        <w:t xml:space="preserve">+ </w:t>
      </w:r>
      <w:r w:rsidRPr="00BF322E">
        <w:rPr>
          <w:lang w:val="en-US"/>
        </w:rPr>
        <w:t>outFlags;</w:t>
      </w:r>
    </w:p>
    <w:p w:rsidR="00C85D3F" w:rsidRDefault="00C85D3F" w:rsidP="006C238B">
      <w:pPr>
        <w:rPr>
          <w:lang w:val="en-US"/>
        </w:rPr>
      </w:pPr>
    </w:p>
    <w:p w:rsidR="00182BCA" w:rsidRPr="00182BCA" w:rsidRDefault="00182BCA" w:rsidP="00182BCA">
      <w:pPr>
        <w:spacing w:after="160" w:line="259" w:lineRule="auto"/>
        <w:rPr>
          <w:b/>
          <w:sz w:val="28"/>
        </w:rPr>
      </w:pPr>
      <w:r w:rsidRPr="00DA167F">
        <w:rPr>
          <w:b/>
          <w:sz w:val="28"/>
          <w:highlight w:val="green"/>
        </w:rPr>
        <w:t>Пример приведен в приложении №3</w:t>
      </w:r>
    </w:p>
    <w:p w:rsidR="00182BCA" w:rsidRPr="00DA167F" w:rsidRDefault="00182BCA" w:rsidP="006C238B"/>
    <w:p w:rsidR="00182BCA" w:rsidRPr="00DA167F" w:rsidRDefault="00182BCA">
      <w:pPr>
        <w:spacing w:after="160" w:line="259" w:lineRule="auto"/>
      </w:pPr>
      <w:r w:rsidRPr="00DA167F">
        <w:br w:type="page"/>
      </w:r>
    </w:p>
    <w:p w:rsidR="00182BCA" w:rsidRDefault="00182BCA" w:rsidP="00182BCA">
      <w:pPr>
        <w:rPr>
          <w:b/>
        </w:rPr>
        <w:sectPr w:rsidR="00182BCA" w:rsidSect="00182BCA">
          <w:pgSz w:w="16838" w:h="11906" w:orient="landscape"/>
          <w:pgMar w:top="567" w:right="425" w:bottom="567" w:left="567" w:header="709" w:footer="709" w:gutter="0"/>
          <w:cols w:space="708"/>
          <w:docGrid w:linePitch="360"/>
        </w:sectPr>
      </w:pPr>
    </w:p>
    <w:p w:rsidR="00182BCA" w:rsidRPr="00681D60" w:rsidRDefault="00182BCA" w:rsidP="00681D60">
      <w:pPr>
        <w:jc w:val="center"/>
        <w:rPr>
          <w:b/>
        </w:rPr>
      </w:pPr>
      <w:r w:rsidRPr="00DA167F">
        <w:rPr>
          <w:b/>
          <w:highlight w:val="green"/>
        </w:rPr>
        <w:lastRenderedPageBreak/>
        <w:t>Приложение №1</w:t>
      </w:r>
    </w:p>
    <w:p w:rsidR="000A41A2" w:rsidRDefault="000A41A2" w:rsidP="00182BCA">
      <w:pPr>
        <w:jc w:val="center"/>
      </w:pPr>
    </w:p>
    <w:tbl>
      <w:tblPr>
        <w:tblStyle w:val="a3"/>
        <w:tblW w:w="11194" w:type="dxa"/>
        <w:tblLayout w:type="fixed"/>
        <w:tblLook w:val="04A0" w:firstRow="1" w:lastRow="0" w:firstColumn="1" w:lastColumn="0" w:noHBand="0" w:noVBand="1"/>
      </w:tblPr>
      <w:tblGrid>
        <w:gridCol w:w="421"/>
        <w:gridCol w:w="1559"/>
        <w:gridCol w:w="2410"/>
        <w:gridCol w:w="6804"/>
      </w:tblGrid>
      <w:tr w:rsidR="000A41A2" w:rsidRPr="008A0607" w:rsidTr="00681D60">
        <w:tc>
          <w:tcPr>
            <w:tcW w:w="421" w:type="dxa"/>
            <w:vAlign w:val="center"/>
          </w:tcPr>
          <w:p w:rsidR="000A41A2" w:rsidRPr="008A0607" w:rsidRDefault="000A41A2" w:rsidP="00DA167F">
            <w:pPr>
              <w:pStyle w:val="a4"/>
              <w:ind w:left="0"/>
              <w:jc w:val="center"/>
              <w:rPr>
                <w:rFonts w:cstheme="minorHAnsi"/>
              </w:rPr>
            </w:pPr>
            <w:r w:rsidRPr="008A0607">
              <w:rPr>
                <w:rFonts w:cstheme="minorHAnsi"/>
              </w:rPr>
              <w:t>№</w:t>
            </w:r>
          </w:p>
        </w:tc>
        <w:tc>
          <w:tcPr>
            <w:tcW w:w="1559" w:type="dxa"/>
            <w:vAlign w:val="center"/>
          </w:tcPr>
          <w:p w:rsidR="000A41A2" w:rsidRPr="008A0607" w:rsidRDefault="000A41A2" w:rsidP="00DA167F">
            <w:pPr>
              <w:pStyle w:val="a4"/>
              <w:ind w:left="0"/>
              <w:jc w:val="center"/>
              <w:rPr>
                <w:rFonts w:cstheme="minorHAnsi"/>
                <w:lang w:val="en-US"/>
              </w:rPr>
            </w:pPr>
            <w:r w:rsidRPr="008A0607">
              <w:rPr>
                <w:rFonts w:cstheme="minorHAnsi"/>
              </w:rPr>
              <w:t>Входные данные</w:t>
            </w:r>
            <w:r w:rsidRPr="008A0607">
              <w:rPr>
                <w:rFonts w:cstheme="minorHAnsi"/>
                <w:lang w:val="en-US"/>
              </w:rPr>
              <w:t xml:space="preserve"> - </w:t>
            </w:r>
            <w:r w:rsidRPr="008A0607">
              <w:rPr>
                <w:rFonts w:cstheme="minorHAnsi"/>
                <w:b/>
                <w:lang w:val="en-US"/>
              </w:rPr>
              <w:t>inData</w:t>
            </w:r>
          </w:p>
        </w:tc>
        <w:tc>
          <w:tcPr>
            <w:tcW w:w="2410" w:type="dxa"/>
            <w:vAlign w:val="center"/>
          </w:tcPr>
          <w:p w:rsidR="000A41A2" w:rsidRPr="008A0607" w:rsidRDefault="000A41A2" w:rsidP="00DA167F">
            <w:pPr>
              <w:pStyle w:val="a4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A0607">
              <w:rPr>
                <w:rFonts w:cstheme="minorHAnsi"/>
                <w:b/>
                <w:lang w:val="en-US"/>
              </w:rPr>
              <w:t>kalkanFlags</w:t>
            </w:r>
          </w:p>
        </w:tc>
        <w:tc>
          <w:tcPr>
            <w:tcW w:w="6804" w:type="dxa"/>
            <w:vAlign w:val="center"/>
          </w:tcPr>
          <w:p w:rsidR="000A41A2" w:rsidRPr="008A0607" w:rsidRDefault="000A41A2" w:rsidP="008E5819">
            <w:pPr>
              <w:pStyle w:val="a4"/>
              <w:spacing w:after="0" w:line="240" w:lineRule="auto"/>
              <w:ind w:left="0"/>
              <w:contextualSpacing w:val="0"/>
              <w:jc w:val="center"/>
              <w:rPr>
                <w:rFonts w:cstheme="minorHAnsi"/>
                <w:lang w:val="en-US"/>
              </w:rPr>
            </w:pPr>
            <w:r w:rsidRPr="008A0607">
              <w:rPr>
                <w:rFonts w:cstheme="minorHAnsi"/>
              </w:rPr>
              <w:t>Выходные данные</w:t>
            </w:r>
            <w:r w:rsidRPr="008A0607">
              <w:rPr>
                <w:rFonts w:cstheme="minorHAnsi"/>
                <w:lang w:val="en-US"/>
              </w:rPr>
              <w:t xml:space="preserve"> - </w:t>
            </w:r>
            <w:proofErr w:type="spellStart"/>
            <w:r w:rsidRPr="008A0607">
              <w:rPr>
                <w:rFonts w:cstheme="minorHAnsi"/>
                <w:b/>
                <w:lang w:val="en-US"/>
              </w:rPr>
              <w:t>outData</w:t>
            </w:r>
            <w:proofErr w:type="spellEnd"/>
          </w:p>
        </w:tc>
      </w:tr>
      <w:tr w:rsidR="000A41A2" w:rsidRPr="00DA167F" w:rsidTr="00681D60">
        <w:tc>
          <w:tcPr>
            <w:tcW w:w="421" w:type="dxa"/>
            <w:vAlign w:val="center"/>
          </w:tcPr>
          <w:p w:rsidR="000A41A2" w:rsidRPr="008A0607" w:rsidRDefault="000A41A2" w:rsidP="00DA167F">
            <w:pPr>
              <w:pStyle w:val="a4"/>
              <w:ind w:left="0"/>
              <w:jc w:val="center"/>
              <w:rPr>
                <w:rFonts w:cstheme="minorHAnsi"/>
              </w:rPr>
            </w:pPr>
            <w:r w:rsidRPr="008A0607">
              <w:rPr>
                <w:rFonts w:cstheme="minorHAnsi"/>
              </w:rPr>
              <w:t>1</w:t>
            </w:r>
          </w:p>
        </w:tc>
        <w:tc>
          <w:tcPr>
            <w:tcW w:w="1559" w:type="dxa"/>
            <w:vAlign w:val="center"/>
          </w:tcPr>
          <w:p w:rsidR="000A41A2" w:rsidRPr="008A0607" w:rsidRDefault="000A41A2" w:rsidP="00DA167F">
            <w:pPr>
              <w:pStyle w:val="a4"/>
              <w:ind w:left="0"/>
              <w:jc w:val="center"/>
              <w:rPr>
                <w:rFonts w:cstheme="minorHAnsi"/>
                <w:lang w:val="en-US"/>
              </w:rPr>
            </w:pPr>
            <w:r w:rsidRPr="008A0607">
              <w:rPr>
                <w:rFonts w:cstheme="minorHAnsi"/>
                <w:lang w:val="en-US"/>
              </w:rPr>
              <w:t>“Hello World”</w:t>
            </w:r>
          </w:p>
          <w:p w:rsidR="000A41A2" w:rsidRPr="008A0607" w:rsidRDefault="000A41A2" w:rsidP="00DA167F">
            <w:pPr>
              <w:pStyle w:val="a4"/>
              <w:ind w:left="0"/>
              <w:jc w:val="center"/>
              <w:rPr>
                <w:rFonts w:cstheme="minorHAnsi"/>
                <w:b/>
              </w:rPr>
            </w:pPr>
            <w:r w:rsidRPr="008A0607">
              <w:rPr>
                <w:rFonts w:cstheme="minorHAnsi"/>
                <w:b/>
              </w:rPr>
              <w:t>Тип - текст</w:t>
            </w:r>
          </w:p>
        </w:tc>
        <w:tc>
          <w:tcPr>
            <w:tcW w:w="2410" w:type="dxa"/>
            <w:vAlign w:val="center"/>
          </w:tcPr>
          <w:p w:rsidR="000A41A2" w:rsidRPr="008A0607" w:rsidRDefault="000A41A2" w:rsidP="00DA167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A060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KC_OUT_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BASE64</w:t>
            </w:r>
            <w:r w:rsidRPr="008A060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+ </w:t>
            </w:r>
            <w:r w:rsidRPr="000103CC">
              <w:rPr>
                <w:rFonts w:asciiTheme="minorHAnsi" w:hAnsiTheme="minorHAnsi" w:cstheme="minorBidi"/>
                <w:b/>
                <w:sz w:val="22"/>
                <w:szCs w:val="22"/>
                <w:lang w:val="en-US"/>
              </w:rPr>
              <w:t>KC_SIGN_DRAFT</w:t>
            </w:r>
          </w:p>
        </w:tc>
        <w:tc>
          <w:tcPr>
            <w:tcW w:w="6804" w:type="dxa"/>
            <w:vAlign w:val="center"/>
          </w:tcPr>
          <w:p w:rsidR="000A41A2" w:rsidRPr="00681D60" w:rsidRDefault="000A41A2" w:rsidP="008E5819">
            <w:pPr>
              <w:pStyle w:val="a4"/>
              <w:spacing w:after="0" w:line="240" w:lineRule="auto"/>
              <w:ind w:left="175"/>
              <w:contextualSpacing w:val="0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TDBKUc+pOLt1COQevNAWQXaowCMODS7jLngLUVCbkUxTVTWs8qgY22G3C1xCi4u7ZkTpMPXTTks2XN8+oiF0TLCBKzUSPQ5gzP73isDbeT3SO0fH2AGSMlQ/M6O6xt0uumcs27vh2ijhvPHueSlA8e1Zb42X5A+JJmEKb98lOhZYIbj9gh5BlYa8STca8s6zS57gfMmEPP3PVrzeZPPuk7T4MmcFsQ8NI6uhalLsm9VP5WEjGsjCrJDPpa3554XUU5xuyQGeef/bTutIwT/aY0mBL5O3pi7bwwZnEGFMWFM/xr255wiSgBz2FwVyetJVIwbQVnnWgcPFPy8q7QD2tA==</w:t>
            </w:r>
          </w:p>
        </w:tc>
      </w:tr>
      <w:tr w:rsidR="000A41A2" w:rsidRPr="00DA167F" w:rsidTr="00681D60">
        <w:tc>
          <w:tcPr>
            <w:tcW w:w="421" w:type="dxa"/>
            <w:vAlign w:val="center"/>
          </w:tcPr>
          <w:p w:rsidR="000A41A2" w:rsidRPr="00C80F1A" w:rsidRDefault="000A41A2" w:rsidP="00DA167F">
            <w:pPr>
              <w:pStyle w:val="a4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0A41A2" w:rsidRPr="008A0607" w:rsidRDefault="000A41A2" w:rsidP="00DA167F">
            <w:pPr>
              <w:pStyle w:val="a4"/>
              <w:ind w:left="0"/>
              <w:jc w:val="center"/>
              <w:rPr>
                <w:rFonts w:cstheme="minorHAnsi"/>
                <w:lang w:val="en-US"/>
              </w:rPr>
            </w:pPr>
            <w:r w:rsidRPr="008A0607">
              <w:rPr>
                <w:rFonts w:cstheme="minorHAnsi"/>
                <w:lang w:val="en-US"/>
              </w:rPr>
              <w:t>“SGVsbG8gV29ybGQ=”</w:t>
            </w:r>
          </w:p>
          <w:p w:rsidR="000A41A2" w:rsidRPr="008A0607" w:rsidRDefault="000A41A2" w:rsidP="00DA167F">
            <w:pPr>
              <w:pStyle w:val="a4"/>
              <w:ind w:left="0"/>
              <w:jc w:val="center"/>
              <w:rPr>
                <w:rFonts w:cstheme="minorHAnsi"/>
                <w:lang w:val="en-US"/>
              </w:rPr>
            </w:pPr>
            <w:r w:rsidRPr="008A0607">
              <w:rPr>
                <w:rFonts w:cstheme="minorHAnsi"/>
                <w:b/>
              </w:rPr>
              <w:t>Тип</w:t>
            </w:r>
            <w:r w:rsidRPr="008A0607">
              <w:rPr>
                <w:rFonts w:cstheme="minorHAnsi"/>
                <w:b/>
                <w:lang w:val="en-US"/>
              </w:rPr>
              <w:t xml:space="preserve"> - Base64</w:t>
            </w:r>
          </w:p>
        </w:tc>
        <w:tc>
          <w:tcPr>
            <w:tcW w:w="2410" w:type="dxa"/>
            <w:vAlign w:val="center"/>
          </w:tcPr>
          <w:p w:rsidR="000A41A2" w:rsidRPr="008A0607" w:rsidRDefault="000A41A2" w:rsidP="00DA167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A2708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KC_IN_ BASE64 + KC_OUT_BASE64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 w:rsidRPr="008A060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+ </w:t>
            </w:r>
            <w:r w:rsidRPr="000103CC">
              <w:rPr>
                <w:rFonts w:asciiTheme="minorHAnsi" w:hAnsiTheme="minorHAnsi" w:cstheme="minorBidi"/>
                <w:b/>
                <w:sz w:val="22"/>
                <w:szCs w:val="22"/>
                <w:lang w:val="en-US"/>
              </w:rPr>
              <w:t>KC_SIGN_DRAFT</w:t>
            </w:r>
          </w:p>
        </w:tc>
        <w:tc>
          <w:tcPr>
            <w:tcW w:w="6804" w:type="dxa"/>
            <w:vAlign w:val="center"/>
          </w:tcPr>
          <w:p w:rsidR="000A41A2" w:rsidRPr="00681D60" w:rsidRDefault="000A41A2" w:rsidP="008E5819">
            <w:pPr>
              <w:pStyle w:val="a4"/>
              <w:spacing w:after="0" w:line="240" w:lineRule="auto"/>
              <w:ind w:left="175"/>
              <w:contextualSpacing w:val="0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TDBKUc+pOLt1COQevNAWQXaowCMODS7jLngLUVCbkUxTVTWs8qgY22G3C1xCi4u7ZkTpMPXTTks2XN8+oiF0TLCBKzUSPQ5gzP73isDbeT3SO0fH2AGSMlQ/M6O6xt0uumcs27vh2ijhvPHueSlA8e1Zb42X5A+JJmEKb98lOhZYIbj9gh5BlYa8STca8s6zS57gfMmEPP3PVrzeZPPuk7T4MmcFsQ8NI6uhalLsm9VP5WEjGsjCrJDPpa3554XUU5xuyQGeef/bTutIwT/aY0mBL5O3pi7bwwZnEGFMWFM/xr255wiSgBz2FwVyetJVIwbQVnnWgcPFPy8q7QD2tA==</w:t>
            </w:r>
          </w:p>
        </w:tc>
      </w:tr>
      <w:tr w:rsidR="000A41A2" w:rsidRPr="00923108" w:rsidTr="00681D60">
        <w:tc>
          <w:tcPr>
            <w:tcW w:w="421" w:type="dxa"/>
            <w:vAlign w:val="center"/>
          </w:tcPr>
          <w:p w:rsidR="000A41A2" w:rsidRPr="00681D60" w:rsidRDefault="00681D60" w:rsidP="00DA167F">
            <w:pPr>
              <w:pStyle w:val="a4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559" w:type="dxa"/>
            <w:vAlign w:val="center"/>
          </w:tcPr>
          <w:p w:rsidR="000A41A2" w:rsidRPr="008A0607" w:rsidRDefault="000A41A2" w:rsidP="00DA167F">
            <w:pPr>
              <w:pStyle w:val="a4"/>
              <w:ind w:left="0"/>
              <w:jc w:val="center"/>
              <w:rPr>
                <w:rFonts w:cstheme="minorHAnsi"/>
                <w:lang w:val="en-US"/>
              </w:rPr>
            </w:pPr>
            <w:r w:rsidRPr="008A0607">
              <w:rPr>
                <w:rFonts w:cstheme="minorHAnsi"/>
                <w:lang w:val="en-US"/>
              </w:rPr>
              <w:t>“Hello World”</w:t>
            </w:r>
          </w:p>
          <w:p w:rsidR="000A41A2" w:rsidRPr="008A0607" w:rsidRDefault="000A41A2" w:rsidP="00DA167F">
            <w:pPr>
              <w:pStyle w:val="a4"/>
              <w:ind w:left="0"/>
              <w:jc w:val="center"/>
              <w:rPr>
                <w:rFonts w:cstheme="minorHAnsi"/>
                <w:lang w:val="en-US"/>
              </w:rPr>
            </w:pPr>
            <w:r w:rsidRPr="008A0607">
              <w:rPr>
                <w:rFonts w:cstheme="minorHAnsi"/>
                <w:b/>
              </w:rPr>
              <w:t>Тип - текст</w:t>
            </w:r>
          </w:p>
        </w:tc>
        <w:tc>
          <w:tcPr>
            <w:tcW w:w="2410" w:type="dxa"/>
            <w:vAlign w:val="center"/>
          </w:tcPr>
          <w:p w:rsidR="000A41A2" w:rsidRPr="008A0607" w:rsidRDefault="000A41A2" w:rsidP="00DA167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A2708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KC_OUT_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PEM</w:t>
            </w:r>
            <w:r w:rsidRPr="00A2708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 w:rsidRPr="008A060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+ KC_SIGN_CMS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+</w:t>
            </w:r>
            <w:r w:rsidRPr="0092310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br/>
            </w:r>
            <w:r w:rsidRPr="0092310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KC_WITH_TIMESTAMP</w:t>
            </w:r>
          </w:p>
        </w:tc>
        <w:tc>
          <w:tcPr>
            <w:tcW w:w="6804" w:type="dxa"/>
            <w:vAlign w:val="center"/>
          </w:tcPr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-----BEGIN CMS-----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MIIMLgYJKoZIhvcNAQcCoIIMHzCCDBsCAQExDjAMBggqgw4DCgEDAQUAMBoGCSqG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SIb3DQEHAaANBAtIZWxsbyBXb3JsZKCCBEIwggQ+MIID6KADAgECAhQ4wVKBdBwX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9PJg6I</w:t>
            </w:r>
            <w:bookmarkStart w:id="1" w:name="_GoBack"/>
            <w:bookmarkEnd w:id="1"/>
            <w:r w:rsidRPr="00681D60">
              <w:rPr>
                <w:sz w:val="14"/>
                <w:szCs w:val="16"/>
                <w:lang w:val="en-US"/>
              </w:rPr>
              <w:t>QiDgzLWnLG9TANBgkqgw4DCgEBAQIFADBTMQswCQYDVQQGEwJLWjFEMEIG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A1UEAww70rDQm9Ci0KLQq9KaINCa0KPTmNCb0JDQndCU0KvQoNCj0KjQqyDQntCg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0KLQkNCb0KvSmiAoR09TVCkwHhcNMjAwMTMxMTIyNDU0WhcNMjEwMTMwMTIyNDU0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WjCB6TEeMBwGA1UEAwwV0KLQldCh0KLQntCSINCi0JXQodCiMRUwEwYDVQQEDAzQ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otCV0KHQotCe0JIxGDAWBgNVBAUTD0lJTjEyMzQ1Njc4OTAxMTELMAkGA1UEBhMC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S1oxHDAaBgNVBAcME9Cd0KPQoC3QodCj0JvQotCQ0J0xHDAaBgNVBAgME9Cd0KPQ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oC3QodCj0JvQotCQ0J0xGDAWBgNVBAoMD9CQ0J4gItCi0JXQodCiIjEYMBYGA1UE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CwwPQklOMTIzNDU2Nzg5MDIxMRkwFwYDVQQqDBDQotCV0KHQotCe0JLQmNCnMGww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JQYJKoMOAwoBAQEBMBgGCiqDDgMKAQEBAQEGCiqDDgMKAQMBAQADQwAEQPt7+Toy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zfr2ET3VNkb2oDF+Fj0Hqw5oGMEk/g+hH4OwTAofNsIO2XSBjN6TUukmFPtx9jOt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6DI4eJvOLJ2sHJKjggHrMIIB5zAOBgNVHQ8BAf8EBAMCBsAwKAYDVR0lBCEwHwYI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KwYBBQUHAwQGCCqDDgMDBAECBgkqgw4DAwQBAgEwDwYDVR0jBAgwBoAEW2pz6TAd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BgNVHQ4EFgQUF2KDAKdW1I2OibmNdsK3QBY2W7YwXgYDVR0gBFcwVTBTBgcqgw4D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AwIBMEgwIQYIKwYBBQUHAgEWFWh0dHA6Ly9wa2kuZ292Lmt6L2NwczAjBggrBgEF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BQcCAjAXDBVodHRwOi8vcGtpLmdvdi5rei9jcHMwWAYDVR0fBFEwTzBNoEugSYYi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aHR0cDovL2NybC5wa2kuZ292Lmt6L25jYV9nb3N0LmNybIYjaHR0cDovL2NybDEu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cGtpLmdvdi5rei9uY2FfZ29zdC5jcmwwXAYDVR0uBFUwUzBRoE+gTYYkaHR0cDov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L2NybC5wa2kuZ292Lmt6L25jYV9kX2dvc3QuY3JshiVodHRwOi8vY3JsMS5wa2ku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Z292Lmt6L25jYV9kX2dvc3QuY3JsMGMGCCsGAQUFBwEBBFcwVTAvBggrBgEFBQcw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AoYjaHR0cDovL3BraS5nb3Yua3ovY2VydC9uY2FfZ29zdC5jZXIwIgYIKwYBBQUH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MAGGFmh0dHA6Ly9vY3NwLnBraS5nb3Yua3owDQYJKoMOAwoBAQECBQADQQC1dk8s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Y7e1KSB63hGhEUfSLLbghaFMpjgrotAjQfUhKFs5xSipJA1J0SvUGtb/RRmlF5IG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fsp5wdz0Q6F7ym+8MYIHojCCB54CAQEwazBTMQswCQYDVQQGEwJLWjFEMEIGA1UE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Aww70rDQm9Ci0KLQq9KaINCa0KPTmNCb0JDQndCU0KvQoNCj0KjQqyDQntCg0KLQ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kNCb0KvSmiAoR09TVCkCFDjBUoF0HBf08mDohCIODMtacsb1MAwGCCqDDgMKAQMB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BQCggaIwGAYJKoZIhvcNAQkDMQsGCSqGSIb3DQEHATAcBgkqhkiG9w0BCQUxDxcN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MjAwMjA1MDYzOTI5WjAvBgkqhkiG9w0BCQQxIgQgE90Xx3rvbBdtODks3w6eEhqk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SeHKRo9Y62BZWaVxSy8wNwYLKoZIhvcNAQkQAi8xKDAmMCQwIgQgoz+VLBBNKyhP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UZ1HW3HiiYQrYvUEmdcimY57pS/qByAwDQYJKoMOAwoBAQEBBQAEQIm9tuIR1dCQ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proofErr w:type="spellStart"/>
            <w:r w:rsidRPr="00681D60">
              <w:rPr>
                <w:sz w:val="14"/>
                <w:szCs w:val="16"/>
                <w:lang w:val="en-US"/>
              </w:rPr>
              <w:t>MtDe</w:t>
            </w:r>
            <w:proofErr w:type="spellEnd"/>
            <w:r w:rsidRPr="00681D60">
              <w:rPr>
                <w:sz w:val="14"/>
                <w:szCs w:val="16"/>
                <w:lang w:val="en-US"/>
              </w:rPr>
              <w:t>/CeaBwzh42T7qrFwfJTGHdKNzA2lSgdL1MlHC2Fe7IvZ0By0ThinHaLpO0Zh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ePv1F+Hf/iahggYmMIIGIgYLKoZIhvcNAQkQAg4xggYRMIIGDQYJKoZIhvcNAQcC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proofErr w:type="spellStart"/>
            <w:r w:rsidRPr="00681D60">
              <w:rPr>
                <w:sz w:val="14"/>
                <w:szCs w:val="16"/>
                <w:lang w:val="en-US"/>
              </w:rPr>
              <w:t>oIIF</w:t>
            </w:r>
            <w:proofErr w:type="spellEnd"/>
            <w:r w:rsidRPr="00681D60">
              <w:rPr>
                <w:sz w:val="14"/>
                <w:szCs w:val="16"/>
                <w:lang w:val="en-US"/>
              </w:rPr>
              <w:t>/jCCBfoCAQMxDjAMBggqgw4DCgEDAQUAMIGEBgsqhkiG9w0BCRABBKB1BHMw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cQIBAQYIKoMOAwMCBgEwMDAMBggqgw4DCgEDAQUABCDZRuHwrlfl6ESOU6p0XHsf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UIJhkMkJDMN2onBhmfJsAAIUVL23mv8zjR9uectDynqwHFWb9U0YDzIwMjAwMjA1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MDY0MDE0WgIJAK1onLDnO97loIID6jCCA+YwggOQoAMCAQICFFWSMI9yDWj/</w:t>
            </w:r>
            <w:proofErr w:type="spellStart"/>
            <w:r w:rsidRPr="00681D60">
              <w:rPr>
                <w:sz w:val="14"/>
                <w:szCs w:val="16"/>
                <w:lang w:val="en-US"/>
              </w:rPr>
              <w:t>ydlN</w:t>
            </w:r>
            <w:proofErr w:type="spellEnd"/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47Rqas53D9HJMA0GCSqDDgMKAQEBAgUAMFMxCzAJBgNVBAYTAktaMUQwQgYDVQQD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DDvSsNCb0KLQotCr0pog0JrQo9OY0JvQkNCd0JTQq9Cg0KPQqNCrINCe0KDQotCQ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0JvQq9KaIChHT1NUKTAeFw0xOTEyMTIwNTIyMDVaFw0yMjEyMTEwNTIyMDVaMIIB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EjEUMBIGA1UEAwwLVFNBIFNFUlZJQ0UxGDAWBgNVBAUTD0lJTjc2MTIzMTMwMDMx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MzELMAkGA1UEBhMCS1oxHDAaBgNVBAcME9Cd0KPQoC3QodCj0JvQotCQ0J0xHDAa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BgNVBAgME9Cd0KPQoC3QodCj0JvQotCQ0J0xfTB7BgNVBAoMdNCQ0JrQptCY0J7Q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ndCV0KDQndCe0JUg0J7QkdCp0JXQodCi0JLQniAi0J3QkNCm0JjQntCd0JDQm9Cs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0J3Qq9CVINCY0J3QpNCe0KDQnNCQ0KbQmNCe0J3QndCr0JUg0KLQldCl0J3QntCb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0J7Qk9CY0JgiMRgwFgYDVQQLDA9CSU4wMDA3NDAwMDA3MjgwbDAlBgkqgw4DCgEB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AQEwGAYKKoMOAwoBAQEBAQYKKoMOAwoBAwEBAANDAARA7+2hUwL6yz3TtRmGj1zF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proofErr w:type="spellStart"/>
            <w:r w:rsidRPr="00681D60">
              <w:rPr>
                <w:sz w:val="14"/>
                <w:szCs w:val="16"/>
                <w:lang w:val="en-US"/>
              </w:rPr>
              <w:t>crRuDb</w:t>
            </w:r>
            <w:proofErr w:type="spellEnd"/>
            <w:r w:rsidRPr="00681D60">
              <w:rPr>
                <w:sz w:val="14"/>
                <w:szCs w:val="16"/>
                <w:lang w:val="en-US"/>
              </w:rPr>
              <w:t>/F15QaxBsSf2nkCgEF9G5HMrfCyet6qMIZKhcRp7ZLSlZvvxfV5Y6h2nGH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MqOCAWkwggFlMBYGA1UdJQEB/wQMMAoGCCsGAQUFBwMIMA8GA1UdIwQIMAaABFtq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c+kwHQYDVR0OBBYEFO2P/eayaKY5p0MWNEhQ3TOSAppkMFgGA1UdHwRRME8wTaBL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oEmGImh0dHA6Ly9jcmwucGtpLmdvdi5rei9uY2FfZ29zdC5jcmyGI2h0dHA6Ly9j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cmwxLnBraS5nb3Yua3ovbmNhX2dvc3QuY3JsMFwGA1UdLgRVMFMwUaBPoE2GJGh0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dHA6Ly9jcmwucGtpLmdvdi5rei9uY2FfZF9nb3N0LmNybIYlaHR0cDovL2NybDEu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cGtpLmdvdi5rei9uY2FfZF9nb3N0LmNybDBjBggrBgEFBQcBAQRXMFUwLwYIKwYB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BQUHMAKGI2h0dHA6Ly9wa2kuZ292Lmt6L2NlcnQvbmNhX2dvc3QuY2VyMCIGCCsG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AQUFBzABhhZodHRwOi8vb2NzcC5wa2kuZ292Lmt6MA0GCSqDDgMKAQEBAgUAA0EA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9Ca5fBDDygwfCxDFSXxuIG9ppdJVLyI4cJjm+HmqpNdYUt7c/nGqDf1PwNGU+M+a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G7j1h8NZuyUjhGx6uFtkZDGCAW4wggFqAgEBMGswUzELMAkGA1UEBhMCS1oxRDBC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BgNVBAMMO9Kw0JvQotCi0KvSmiDQmtCj05jQm9CQ0J3QlNCr0KDQo9Co0Ksg0J7Q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oNCi0JDQm9Cr0pogKEdPU1QpAhRVkjCPcg1o/8nZTeO0amrOdw/RyTAMBggqgw4D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CgEDAQUAoIGYMBoGCSqGSIb3DQEJAzENBgsqhkiG9w0BCRABBDAcBgkqhkiG9w0B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CQUxDxcNMjAwMjA1MDY0MDE0WjArBgsqhkiG9w0BCRACDDEcMBowGDAWBBR7gM+q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yuxNgPDQbpw3HTYl1EVkbTAvBgkqhkiG9w0BCQQxIgQgmDl4meIZTOX3DhyF6aVX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ZbaabacCJkfc0Rkbf4MO3KgwDQYJKoMOAwoBAQECBQAEQIPYRTKc6BEb9v+8zHuC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Ctrm7Z0yUWAVj6GP6Bgj2o0vWth+EGLZW8m8DXeSrZwkvcl4otFF68nyULlagkRZ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H2Y=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-----END CMS-----</w:t>
            </w:r>
          </w:p>
        </w:tc>
      </w:tr>
      <w:tr w:rsidR="000A41A2" w:rsidRPr="00DA167F" w:rsidTr="00681D60">
        <w:tc>
          <w:tcPr>
            <w:tcW w:w="421" w:type="dxa"/>
            <w:vAlign w:val="center"/>
          </w:tcPr>
          <w:p w:rsidR="000A41A2" w:rsidRPr="0026691D" w:rsidRDefault="0089302F" w:rsidP="00DA167F">
            <w:pPr>
              <w:pStyle w:val="a4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4</w:t>
            </w:r>
          </w:p>
        </w:tc>
        <w:tc>
          <w:tcPr>
            <w:tcW w:w="1559" w:type="dxa"/>
            <w:vAlign w:val="center"/>
          </w:tcPr>
          <w:p w:rsidR="000A41A2" w:rsidRPr="008A0607" w:rsidRDefault="000A41A2" w:rsidP="00DA167F">
            <w:pPr>
              <w:pStyle w:val="a4"/>
              <w:ind w:left="0"/>
              <w:jc w:val="center"/>
              <w:rPr>
                <w:rFonts w:cstheme="minorHAnsi"/>
                <w:lang w:val="en-US"/>
              </w:rPr>
            </w:pPr>
            <w:r w:rsidRPr="008A0607">
              <w:rPr>
                <w:rFonts w:cstheme="minorHAnsi"/>
                <w:lang w:val="en-US"/>
              </w:rPr>
              <w:t>“Hello World”</w:t>
            </w:r>
          </w:p>
          <w:p w:rsidR="000A41A2" w:rsidRPr="008A0607" w:rsidRDefault="000A41A2" w:rsidP="00DA167F">
            <w:pPr>
              <w:pStyle w:val="a4"/>
              <w:ind w:left="0"/>
              <w:jc w:val="center"/>
              <w:rPr>
                <w:rFonts w:cstheme="minorHAnsi"/>
                <w:lang w:val="en-US"/>
              </w:rPr>
            </w:pPr>
            <w:r w:rsidRPr="008A0607">
              <w:rPr>
                <w:rFonts w:cstheme="minorHAnsi"/>
                <w:b/>
              </w:rPr>
              <w:t>Тип - текст</w:t>
            </w:r>
          </w:p>
        </w:tc>
        <w:tc>
          <w:tcPr>
            <w:tcW w:w="2410" w:type="dxa"/>
            <w:vAlign w:val="center"/>
          </w:tcPr>
          <w:p w:rsidR="000A41A2" w:rsidRPr="008A0607" w:rsidRDefault="000A41A2" w:rsidP="00DA167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A2708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KC_OUT_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PEM</w:t>
            </w:r>
            <w:r w:rsidRPr="00A2708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 w:rsidRPr="008A060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+ KC_SIGN_CMS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+</w:t>
            </w:r>
            <w:r w:rsidRPr="0092310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br/>
            </w:r>
            <w:r w:rsidRPr="0092310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KC_ DETACHED_DATA</w:t>
            </w:r>
          </w:p>
        </w:tc>
        <w:tc>
          <w:tcPr>
            <w:tcW w:w="6804" w:type="dxa"/>
            <w:vAlign w:val="center"/>
          </w:tcPr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-----BEGIN CMS-----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MIIF9QYJKoZIhvcNAQcCoIIF5jCCBeICAQExDjAMBggqgw4DCgEDAQUAMAsGCSqG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SIb3DQEHAaCCBEIwggQ+MIID6KADAgECAhQ4wVKBdBwX9PJg6IQiDgzLWnLG9TAN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Bgkqgw4DCgEBAQIFADBTMQswCQYDVQQGEwJLWjFEMEIGA1UEAww70rDQm9Ci0KLQ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q9KaINCa0KPTmNCb0JDQndCU0KvQoNCj0KjQqyDQntCg0KLQkNCb0KvSmiAoR09T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VCkwHhcNMjAwMTMxMTIyNDU0WhcNMjEwMTMwMTIyNDU0WjCB6TEeMBwGA1UEAwwV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0KLQldCh0KLQntCSINCi0JXQodCiMRUwEwYDVQQEDAzQotCV0KHQotCe0JIxGDAW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BgNVBAUTD0lJTjEyMzQ1Njc4OTAxMTELMAkGA1UEBhMCS1oxHDAaBgNVBAcME9Cd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0KPQoC3QodCj0JvQotCQ0J0xHDAaBgNVBAgME9Cd0KPQoC3QodCj0JvQotCQ0J0x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GDAWBgNVBAoMD9CQ0J4gItCi0JXQodCiIjEYMBYGA1UECwwPQklOMTIzNDU2Nzg5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MDIxMRkwFwYDVQQqDBDQotCV0KHQotCe0JLQmNCnMGwwJQYJKoMOAwoBAQEBMBgG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CiqDDgMKAQEBAQEGCiqDDgMKAQMBAQADQwAEQPt7+Toyzfr2ET3VNkb2oDF+Fj0H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qw5oGMEk/g+hH4OwTAofNsIO2XSBjN6TUukmFPtx9jOt6DI4eJvOLJ2sHJKjggHr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MIIB5zAOBgNVHQ8BAf8EBAMCBsAwKAYDVR0lBCEwHwYIKwYBBQUHAwQGCCqDDgMD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BAECBgkqgw4DAwQBAgEwDwYDVR0jBAgwBoAEW2pz6TAdBgNVHQ4EFgQUF2KDAKdW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1I2OibmNdsK3QBY2W7YwXgYDVR0gBFcwVTBTBgcqgw4DAwIBMEgwIQYIKwYBBQUH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AgEWFWh0dHA6Ly9wa2kuZ292Lmt6L2NwczAjBggrBgEFBQcCAjAXDBVodHRwOi8v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cGtpLmdvdi5rei9jcHMwWAYDVR0fBFEwTzBNoEugSYYiaHR0cDovL2NybC5wa2ku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Z292Lmt6L25jYV9nb3N0LmNybIYjaHR0cDovL2NybDEucGtpLmdvdi5rei9uY2Ff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Z29zdC5jcmwwXAYDVR0uBFUwUzBRoE+gTYYkaHR0cDovL2NybC5wa2kuZ292Lmt6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L25jYV9kX2dvc3QuY3JshiVodHRwOi8vY3JsMS5wa2kuZ292Lmt6L25jYV9kX2dv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c3QuY3JsMGMGCCsGAQUFBwEBBFcwVTAvBggrBgEFBQcwAoYjaHR0cDovL3BraS5n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b3Yua3ovY2VydC9uY2FfZ29zdC5jZXIwIgYIKwYBBQUHMAGGFmh0dHA6Ly9vY3Nw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LnBraS5nb3Yua3owDQYJKoMOAwoBAQECBQADQQC1dk8sY7e1KSB63hGhEUfSLLbg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haFMpjgrotAjQfUhKFs5xSipJA1J0SvUGtb/RRmlF5IGfsp5wdz0Q6F7ym+8MYIB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eDCCAXQCAQEwazBTMQswCQYDVQQGEwJLWjFEMEIGA1UEAww70rDQm9Ci0KLQq9Ka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INCa0KPTmNCb0JDQndCU0KvQoNCj0KjQqyDQntCg0KLQkNCb0KvSmiAoR09TVCkC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FDjBUoF0HBf08mDohCIODMtacsb1MAwGCCqDDgMKAQMBBQCggaIwGAYJKoZIhvcN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AQkDMQsGCSqGSIb3DQEHATAcBgkqhkiG9w0BCQUxDxcNMjAwMjA1MDY0MjM4WjAv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BgkqhkiG9w0BCQQxIgQgE90Xx3rvbBdtODks3w6eEhqkSeHKRo9Y62BZWaVxSy8w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NwYLKoZIhvcNAQkQAi8xKDAmMCQwIgQgoz+VLBBNKyhPUZ1HW3HiiYQrYvUEmdci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mY57pS/</w:t>
            </w:r>
            <w:proofErr w:type="spellStart"/>
            <w:r w:rsidRPr="00681D60">
              <w:rPr>
                <w:sz w:val="14"/>
                <w:szCs w:val="16"/>
                <w:lang w:val="en-US"/>
              </w:rPr>
              <w:t>qByAwDQYJKoMOAwoBAQEBBQAEQBs</w:t>
            </w:r>
            <w:proofErr w:type="spellEnd"/>
            <w:r w:rsidRPr="00681D60">
              <w:rPr>
                <w:sz w:val="14"/>
                <w:szCs w:val="16"/>
                <w:lang w:val="en-US"/>
              </w:rPr>
              <w:t>/</w:t>
            </w:r>
            <w:proofErr w:type="spellStart"/>
            <w:r w:rsidRPr="00681D60">
              <w:rPr>
                <w:sz w:val="14"/>
                <w:szCs w:val="16"/>
                <w:lang w:val="en-US"/>
              </w:rPr>
              <w:t>ffxZRN</w:t>
            </w:r>
            <w:proofErr w:type="spellEnd"/>
            <w:r w:rsidRPr="00681D60">
              <w:rPr>
                <w:sz w:val="14"/>
                <w:szCs w:val="16"/>
                <w:lang w:val="en-US"/>
              </w:rPr>
              <w:t>/TUY2Hh+2pjo7SmX5+wWR3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proofErr w:type="spellStart"/>
            <w:r w:rsidRPr="00681D60">
              <w:rPr>
                <w:sz w:val="14"/>
                <w:szCs w:val="16"/>
                <w:lang w:val="en-US"/>
              </w:rPr>
              <w:t>IXZWeRkjnvErqnvoJxPqyhupGaVv</w:t>
            </w:r>
            <w:proofErr w:type="spellEnd"/>
            <w:r w:rsidRPr="00681D60">
              <w:rPr>
                <w:sz w:val="14"/>
                <w:szCs w:val="16"/>
                <w:lang w:val="en-US"/>
              </w:rPr>
              <w:t>/L/fPOLcHmFOHkqa3QZ2VMiBuqU=</w:t>
            </w:r>
          </w:p>
          <w:p w:rsidR="000A41A2" w:rsidRPr="00681D60" w:rsidRDefault="000A41A2" w:rsidP="003A1FA2">
            <w:pPr>
              <w:pStyle w:val="a4"/>
              <w:spacing w:after="0" w:line="240" w:lineRule="auto"/>
              <w:ind w:left="175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-----END CMS-----</w:t>
            </w:r>
          </w:p>
        </w:tc>
      </w:tr>
      <w:tr w:rsidR="000A41A2" w:rsidRPr="00DA167F" w:rsidTr="00681D60">
        <w:tc>
          <w:tcPr>
            <w:tcW w:w="421" w:type="dxa"/>
            <w:vAlign w:val="center"/>
          </w:tcPr>
          <w:p w:rsidR="000A41A2" w:rsidRPr="0026691D" w:rsidRDefault="0089302F" w:rsidP="00DA167F">
            <w:pPr>
              <w:pStyle w:val="a4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0A41A2" w:rsidRPr="008A0607" w:rsidRDefault="000A41A2" w:rsidP="00DA167F">
            <w:pPr>
              <w:pStyle w:val="a4"/>
              <w:ind w:left="0"/>
              <w:jc w:val="center"/>
              <w:rPr>
                <w:rFonts w:cstheme="minorHAnsi"/>
                <w:lang w:val="en-US"/>
              </w:rPr>
            </w:pPr>
            <w:r w:rsidRPr="008A0607">
              <w:rPr>
                <w:rFonts w:cstheme="minorHAnsi"/>
                <w:lang w:val="en-US"/>
              </w:rPr>
              <w:t>“SGVsbG8gV29ybGQ=”</w:t>
            </w:r>
          </w:p>
          <w:p w:rsidR="000A41A2" w:rsidRPr="008A0607" w:rsidRDefault="000A41A2" w:rsidP="00DA167F">
            <w:pPr>
              <w:pStyle w:val="a4"/>
              <w:ind w:left="0"/>
              <w:jc w:val="center"/>
              <w:rPr>
                <w:rFonts w:cstheme="minorHAnsi"/>
                <w:b/>
                <w:lang w:val="en-US"/>
              </w:rPr>
            </w:pPr>
            <w:r w:rsidRPr="008A0607">
              <w:rPr>
                <w:rFonts w:cstheme="minorHAnsi"/>
                <w:b/>
              </w:rPr>
              <w:t>Тип</w:t>
            </w:r>
            <w:r w:rsidRPr="008A0607">
              <w:rPr>
                <w:rFonts w:cstheme="minorHAnsi"/>
                <w:b/>
                <w:lang w:val="en-US"/>
              </w:rPr>
              <w:t xml:space="preserve"> - Base64</w:t>
            </w:r>
          </w:p>
        </w:tc>
        <w:tc>
          <w:tcPr>
            <w:tcW w:w="2410" w:type="dxa"/>
            <w:vAlign w:val="center"/>
          </w:tcPr>
          <w:p w:rsidR="000A41A2" w:rsidRPr="00923108" w:rsidRDefault="000A41A2" w:rsidP="00DA167F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2708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KC_IN_ BASE64 + KC_OUT_BASE64 </w:t>
            </w:r>
            <w:r w:rsidRPr="008A060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+ KC_SIGN_CMS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+</w:t>
            </w:r>
            <w:r w:rsidRPr="0092310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br/>
            </w:r>
            <w:r w:rsidRPr="0092310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KC_ DETACHED_DATA +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 w:rsidRPr="00923108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KC_WITH_TIMESTAMP</w:t>
            </w:r>
          </w:p>
        </w:tc>
        <w:tc>
          <w:tcPr>
            <w:tcW w:w="6804" w:type="dxa"/>
            <w:vAlign w:val="center"/>
          </w:tcPr>
          <w:p w:rsidR="000A41A2" w:rsidRPr="00681D60" w:rsidRDefault="000A41A2" w:rsidP="003A1FA2">
            <w:pPr>
              <w:pStyle w:val="a4"/>
              <w:spacing w:after="0" w:line="240" w:lineRule="auto"/>
              <w:ind w:left="0"/>
              <w:rPr>
                <w:sz w:val="14"/>
                <w:szCs w:val="16"/>
                <w:lang w:val="en-US"/>
              </w:rPr>
            </w:pPr>
            <w:r w:rsidRPr="00681D60">
              <w:rPr>
                <w:sz w:val="14"/>
                <w:szCs w:val="16"/>
                <w:lang w:val="en-US"/>
              </w:rPr>
              <w:t>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</w:t>
            </w:r>
          </w:p>
        </w:tc>
      </w:tr>
      <w:tr w:rsidR="000A41A2" w:rsidRPr="00DA167F" w:rsidTr="001F71C6">
        <w:trPr>
          <w:trHeight w:val="91"/>
        </w:trPr>
        <w:tc>
          <w:tcPr>
            <w:tcW w:w="421" w:type="dxa"/>
            <w:vAlign w:val="center"/>
          </w:tcPr>
          <w:p w:rsidR="000A41A2" w:rsidRPr="0026691D" w:rsidRDefault="0089302F" w:rsidP="00DA167F">
            <w:pPr>
              <w:pStyle w:val="a4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559" w:type="dxa"/>
            <w:vAlign w:val="center"/>
          </w:tcPr>
          <w:p w:rsidR="000A41A2" w:rsidRPr="008A0607" w:rsidRDefault="000A41A2" w:rsidP="00DA167F">
            <w:pPr>
              <w:pStyle w:val="a4"/>
              <w:ind w:left="0"/>
              <w:jc w:val="center"/>
              <w:rPr>
                <w:rFonts w:cstheme="minorHAnsi"/>
                <w:lang w:val="en-US"/>
              </w:rPr>
            </w:pPr>
            <w:r w:rsidRPr="008A0607">
              <w:rPr>
                <w:rFonts w:cstheme="minorHAnsi"/>
                <w:lang w:val="en-US"/>
              </w:rPr>
              <w:t>“D:\Temp\ example.pdf”</w:t>
            </w:r>
          </w:p>
          <w:p w:rsidR="000A41A2" w:rsidRPr="008A0607" w:rsidRDefault="000A41A2" w:rsidP="00DA167F">
            <w:pPr>
              <w:pStyle w:val="a4"/>
              <w:ind w:left="0"/>
              <w:jc w:val="center"/>
              <w:rPr>
                <w:rFonts w:cstheme="minorHAnsi"/>
                <w:lang w:val="en-US"/>
              </w:rPr>
            </w:pPr>
            <w:r w:rsidRPr="008A0607">
              <w:rPr>
                <w:rFonts w:cstheme="minorHAnsi"/>
                <w:b/>
              </w:rPr>
              <w:t>Тип</w:t>
            </w:r>
            <w:r w:rsidRPr="008A0607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t>–</w:t>
            </w:r>
            <w:r w:rsidRPr="008A0607">
              <w:rPr>
                <w:rFonts w:cstheme="minorHAnsi"/>
                <w:b/>
                <w:lang w:val="en-US"/>
              </w:rPr>
              <w:t xml:space="preserve"> File</w:t>
            </w:r>
          </w:p>
        </w:tc>
        <w:tc>
          <w:tcPr>
            <w:tcW w:w="2410" w:type="dxa"/>
            <w:vAlign w:val="center"/>
          </w:tcPr>
          <w:p w:rsidR="000A41A2" w:rsidRPr="0026691D" w:rsidRDefault="000A41A2" w:rsidP="001F71C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26691D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KC_IN_ FILE</w:t>
            </w:r>
            <w:r w:rsidRPr="00A2708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+ </w:t>
            </w:r>
            <w:r w:rsidRPr="00A2708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 xml:space="preserve">KC_OUT_BASE64 </w:t>
            </w:r>
            <w:r w:rsidRPr="008A060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+ KC_SIGN_CMS</w:t>
            </w:r>
          </w:p>
        </w:tc>
        <w:tc>
          <w:tcPr>
            <w:tcW w:w="6804" w:type="dxa"/>
            <w:vAlign w:val="center"/>
          </w:tcPr>
          <w:p w:rsidR="000A41A2" w:rsidRPr="00681D60" w:rsidRDefault="000A41A2" w:rsidP="003A1FA2">
            <w:pPr>
              <w:contextualSpacing/>
              <w:rPr>
                <w:rFonts w:asciiTheme="minorHAnsi" w:hAnsiTheme="minorHAnsi" w:cstheme="minorHAnsi"/>
                <w:sz w:val="14"/>
                <w:szCs w:val="16"/>
                <w:lang w:val="en-US"/>
              </w:rPr>
            </w:pPr>
            <w:r w:rsidRPr="00681D60">
              <w:rPr>
                <w:rFonts w:asciiTheme="minorHAnsi" w:hAnsiTheme="minorHAnsi" w:cstheme="minorHAnsi"/>
                <w:sz w:val="14"/>
                <w:szCs w:val="16"/>
                <w:lang w:val="en-US"/>
              </w:rPr>
              <w:t>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</w:t>
            </w:r>
            <w:r w:rsidRPr="00681D60">
              <w:rPr>
                <w:rFonts w:asciiTheme="minorHAnsi" w:hAnsiTheme="minorHAnsi" w:cstheme="minorHAnsi"/>
                <w:sz w:val="14"/>
                <w:szCs w:val="16"/>
                <w:lang w:val="en-US"/>
              </w:rPr>
              <w:lastRenderedPageBreak/>
              <w:t>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</w:t>
            </w:r>
            <w:r w:rsidRPr="00681D60">
              <w:rPr>
                <w:rFonts w:asciiTheme="minorHAnsi" w:hAnsiTheme="minorHAnsi" w:cstheme="minorHAnsi"/>
                <w:sz w:val="14"/>
                <w:szCs w:val="16"/>
                <w:lang w:val="en-US"/>
              </w:rPr>
              <w:lastRenderedPageBreak/>
              <w:t>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</w:t>
            </w:r>
            <w:r w:rsidRPr="00681D60">
              <w:rPr>
                <w:rFonts w:asciiTheme="minorHAnsi" w:hAnsiTheme="minorHAnsi" w:cstheme="minorHAnsi"/>
                <w:sz w:val="14"/>
                <w:szCs w:val="16"/>
                <w:lang w:val="en-US"/>
              </w:rPr>
              <w:lastRenderedPageBreak/>
              <w:t>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</w:t>
            </w:r>
          </w:p>
        </w:tc>
      </w:tr>
    </w:tbl>
    <w:p w:rsidR="000A41A2" w:rsidRPr="000A41A2" w:rsidRDefault="000A41A2" w:rsidP="00182BCA">
      <w:pPr>
        <w:jc w:val="center"/>
        <w:rPr>
          <w:lang w:val="en-US"/>
        </w:rPr>
      </w:pPr>
    </w:p>
    <w:p w:rsidR="000A41A2" w:rsidRPr="000A41A2" w:rsidRDefault="000A41A2" w:rsidP="00182BCA">
      <w:pPr>
        <w:jc w:val="center"/>
        <w:rPr>
          <w:lang w:val="en-US"/>
        </w:rPr>
      </w:pPr>
    </w:p>
    <w:p w:rsidR="00681D60" w:rsidRPr="00681D60" w:rsidRDefault="00681D60" w:rsidP="00681D60">
      <w:pPr>
        <w:spacing w:after="160" w:line="259" w:lineRule="auto"/>
        <w:rPr>
          <w:lang w:val="en-US"/>
        </w:rPr>
        <w:sectPr w:rsidR="00681D60" w:rsidRPr="00681D60" w:rsidSect="00681D60">
          <w:pgSz w:w="11906" w:h="16838"/>
          <w:pgMar w:top="425" w:right="567" w:bottom="567" w:left="567" w:header="709" w:footer="709" w:gutter="0"/>
          <w:cols w:space="708"/>
          <w:docGrid w:linePitch="360"/>
        </w:sectPr>
      </w:pPr>
      <w:r>
        <w:rPr>
          <w:lang w:val="en-US"/>
        </w:rPr>
        <w:br w:type="page"/>
      </w:r>
    </w:p>
    <w:p w:rsidR="000A41A2" w:rsidRPr="00DA167F" w:rsidRDefault="00681D60" w:rsidP="00182BCA">
      <w:pPr>
        <w:jc w:val="center"/>
        <w:rPr>
          <w:b/>
          <w:sz w:val="28"/>
          <w:lang w:val="en-US"/>
        </w:rPr>
      </w:pPr>
      <w:r w:rsidRPr="00DA167F">
        <w:rPr>
          <w:b/>
          <w:sz w:val="28"/>
          <w:highlight w:val="green"/>
        </w:rPr>
        <w:lastRenderedPageBreak/>
        <w:t>Приложение</w:t>
      </w:r>
      <w:r w:rsidRPr="00DA167F">
        <w:rPr>
          <w:b/>
          <w:sz w:val="28"/>
          <w:highlight w:val="green"/>
          <w:lang w:val="en-US"/>
        </w:rPr>
        <w:t xml:space="preserve"> №2</w:t>
      </w:r>
    </w:p>
    <w:p w:rsidR="00681D60" w:rsidRPr="00681D60" w:rsidRDefault="00681D60" w:rsidP="00182BCA">
      <w:pPr>
        <w:jc w:val="center"/>
        <w:rPr>
          <w:b/>
          <w:sz w:val="28"/>
          <w:lang w:val="en-US"/>
        </w:rPr>
      </w:pPr>
    </w:p>
    <w:tbl>
      <w:tblPr>
        <w:tblStyle w:val="a3"/>
        <w:tblW w:w="153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80"/>
        <w:gridCol w:w="5386"/>
        <w:gridCol w:w="1843"/>
        <w:gridCol w:w="7229"/>
      </w:tblGrid>
      <w:tr w:rsidR="008E5819" w:rsidRPr="00DA167F" w:rsidTr="0089302F">
        <w:trPr>
          <w:trHeight w:val="143"/>
        </w:trPr>
        <w:tc>
          <w:tcPr>
            <w:tcW w:w="6266" w:type="dxa"/>
            <w:gridSpan w:val="2"/>
            <w:vAlign w:val="center"/>
          </w:tcPr>
          <w:p w:rsidR="008E5819" w:rsidRPr="00182BCA" w:rsidRDefault="008E5819" w:rsidP="00DA167F">
            <w:pPr>
              <w:pStyle w:val="a4"/>
              <w:spacing w:after="0" w:line="240" w:lineRule="auto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182BCA">
              <w:rPr>
                <w:sz w:val="26"/>
                <w:szCs w:val="26"/>
              </w:rPr>
              <w:t>Входные</w:t>
            </w:r>
            <w:r w:rsidRPr="00DA167F">
              <w:rPr>
                <w:sz w:val="26"/>
                <w:szCs w:val="26"/>
                <w:lang w:val="en-US"/>
              </w:rPr>
              <w:t xml:space="preserve"> </w:t>
            </w:r>
            <w:r w:rsidRPr="00182BCA">
              <w:rPr>
                <w:sz w:val="26"/>
                <w:szCs w:val="26"/>
              </w:rPr>
              <w:t>данные</w:t>
            </w:r>
          </w:p>
        </w:tc>
        <w:tc>
          <w:tcPr>
            <w:tcW w:w="1843" w:type="dxa"/>
            <w:vMerge w:val="restart"/>
            <w:vAlign w:val="center"/>
          </w:tcPr>
          <w:p w:rsidR="008E5819" w:rsidRPr="00182BCA" w:rsidRDefault="008E5819" w:rsidP="00DA167F">
            <w:pPr>
              <w:pStyle w:val="a4"/>
              <w:spacing w:after="0" w:line="240" w:lineRule="auto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8A0607">
              <w:rPr>
                <w:rFonts w:cstheme="minorHAnsi"/>
                <w:b/>
                <w:lang w:val="en-US"/>
              </w:rPr>
              <w:t>kalkanFlags</w:t>
            </w:r>
          </w:p>
        </w:tc>
        <w:tc>
          <w:tcPr>
            <w:tcW w:w="7229" w:type="dxa"/>
            <w:vMerge w:val="restart"/>
            <w:vAlign w:val="center"/>
          </w:tcPr>
          <w:p w:rsidR="008E5819" w:rsidRPr="00182BCA" w:rsidRDefault="008E5819" w:rsidP="00DA167F">
            <w:pPr>
              <w:pStyle w:val="a4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182BCA">
              <w:rPr>
                <w:sz w:val="26"/>
                <w:szCs w:val="26"/>
              </w:rPr>
              <w:t>Выходные</w:t>
            </w:r>
            <w:r w:rsidRPr="00DA167F">
              <w:rPr>
                <w:sz w:val="26"/>
                <w:szCs w:val="26"/>
                <w:lang w:val="en-US"/>
              </w:rPr>
              <w:t xml:space="preserve"> </w:t>
            </w:r>
            <w:r w:rsidRPr="00182BCA">
              <w:rPr>
                <w:sz w:val="26"/>
                <w:szCs w:val="26"/>
              </w:rPr>
              <w:t>данные</w:t>
            </w:r>
            <w:r w:rsidRPr="00182BCA">
              <w:rPr>
                <w:sz w:val="26"/>
                <w:szCs w:val="26"/>
                <w:lang w:val="en-US"/>
              </w:rPr>
              <w:t xml:space="preserve"> - </w:t>
            </w:r>
            <w:proofErr w:type="spellStart"/>
            <w:r w:rsidRPr="00182BCA">
              <w:rPr>
                <w:b/>
                <w:lang w:val="en-US"/>
              </w:rPr>
              <w:t>outSign</w:t>
            </w:r>
            <w:proofErr w:type="spellEnd"/>
          </w:p>
        </w:tc>
      </w:tr>
      <w:tr w:rsidR="008E5819" w:rsidRPr="00DA167F" w:rsidTr="0089302F">
        <w:trPr>
          <w:trHeight w:val="142"/>
        </w:trPr>
        <w:tc>
          <w:tcPr>
            <w:tcW w:w="880" w:type="dxa"/>
            <w:vAlign w:val="center"/>
          </w:tcPr>
          <w:p w:rsidR="008E5819" w:rsidRPr="00DA167F" w:rsidRDefault="008E5819" w:rsidP="00DA167F">
            <w:pPr>
              <w:pStyle w:val="a4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inData</w:t>
            </w:r>
            <w:proofErr w:type="spellEnd"/>
          </w:p>
        </w:tc>
        <w:tc>
          <w:tcPr>
            <w:tcW w:w="5386" w:type="dxa"/>
            <w:vAlign w:val="center"/>
          </w:tcPr>
          <w:p w:rsidR="008E5819" w:rsidRPr="00DA167F" w:rsidRDefault="008E5819" w:rsidP="00DA167F">
            <w:pPr>
              <w:pStyle w:val="a4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outSign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:rsidR="008E5819" w:rsidRPr="00BF322E" w:rsidRDefault="008E5819" w:rsidP="00DA167F">
            <w:pPr>
              <w:pStyle w:val="a4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7229" w:type="dxa"/>
            <w:vMerge/>
            <w:vAlign w:val="center"/>
          </w:tcPr>
          <w:p w:rsidR="008E5819" w:rsidRPr="00DA167F" w:rsidRDefault="008E5819" w:rsidP="00DA167F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8E5819" w:rsidRPr="00DA167F" w:rsidTr="0089302F">
        <w:trPr>
          <w:trHeight w:val="743"/>
        </w:trPr>
        <w:tc>
          <w:tcPr>
            <w:tcW w:w="880" w:type="dxa"/>
            <w:vAlign w:val="center"/>
          </w:tcPr>
          <w:p w:rsidR="008E5819" w:rsidRPr="006C238B" w:rsidRDefault="008E5819" w:rsidP="00DA167F">
            <w:pPr>
              <w:pStyle w:val="a4"/>
              <w:ind w:left="0"/>
              <w:jc w:val="center"/>
              <w:rPr>
                <w:lang w:val="en-US"/>
              </w:rPr>
            </w:pPr>
            <w:r w:rsidRPr="006C238B">
              <w:rPr>
                <w:lang w:val="en-US"/>
              </w:rPr>
              <w:t>-</w:t>
            </w:r>
          </w:p>
        </w:tc>
        <w:tc>
          <w:tcPr>
            <w:tcW w:w="5386" w:type="dxa"/>
          </w:tcPr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-----BEGIN CMS-----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MIII8gYJKoZIhvcNAQcCoIII4zCCCN8CAQExDTALBglghkgBZQMEAgEwGgYJKoZI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hvcNAQcBoA0EC0hlbGxvIFdvcmxkoIIGcTCCBm0wggRVoAMCAQICFBJrYt7hXLVq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8p9OHMEUh0hZX9BMMA0GCSqGSIb3DQEBCwUAMFIxCzAJBgNVBAYTAktaMUMwQQYD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VQQDDDrSsNCb0KLQotCr0pog0JrQo9OY0JvQkNCd0JTQq9Cg0KPQqNCrINCe0KDQ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otCQ0JvQq9KaIChSU0EpMB4XDTIwMDEzMTEyMjI1OVoXDTIxMDEzMDEyMjI1OVow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ga8xIjAgBgNVBAMMGdCi0JXQodCi0KLQntCSINCi0JXQodCi0KIxFzAVBgNVBAQM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DtCi0JXQodCi0KLQntCSMRgwFgYDVQQFEw9JSU4xMjM0NTY3ODkwMTIxCzAJBgNV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BAYTAktaMRUwEwYDVQQHDAzQkNCb0JzQkNCi0KsxFTATBgNVBAgMDNCQ0JvQnNCQ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0KLQqzEbMBkGA1UEKgwS0KLQldCh0KLQotCe0JLQmNCnMIIBIjANBgkqhkiG9w0B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AQEFAAOCAQ8AMIIBCgKCAQEAiDPNsqD1i/rZAktCvTJyKy3uw2l3B4znJhLnQv3m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/Ax2VoNhmqWlcfgArLPhshigLBnfC2zBQMlmfV7bSSODT+Jfe8XZxwmkRZmFPofx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f6ANvz3it5cMmMauyRC2zq5nKyCAf3CUwwl/p3WMf8R29bfl2JL4NMfQHrc8CX6V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1Q0sGMQ1On8JPl9wdGqAE5YomqX6dQPeRTmm/90rrPHAsf05SHDoq2L5jgdN0cg8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VQ9oP/iocT450a6daoB9gHNx5bkRfFqiC/0Ws7I7JhiRQg+MME6c2d1Mj13jlHA3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9H5EtUtmF9EhcB9aeTSdi/coHVdHRmTNkLjR5yUlTnHN7wIDAQABo4IB2zCCAdcw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DgYDVR0PAQH/BAQDAgbAMB0GA1UdJQQWMBQGCCsGAQUFBwMEBggqgw4DAwQBATAP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BgNVHSMECDAGgARbanQRMB0GA1UdDgQWBBR0EkRp/hlbSXTTZC3VA2E4rA0oVzBe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BgNVHSAEVzBVMFMGByqDDgMDAgMwSDAhBggrBgEFBQcCARYVaHR0cDovL3BraS5n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b3Yua3ovY3BzMCMGCCsGAQUFBwICMBcMFWh0dHA6Ly9wa2kuZ292Lmt6L2NwczBW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BgNVHR8ETzBNMEugSaBHhiFodHRwOi8vY3JsLnBraS5nb3Yua3ovbmNhX3JzYS5j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cmyGImh0dHA6Ly9jcmwxLnBraS5nb3Yua3ovbmNhX3JzYS5jcmwwWgYDVR0uBFMw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UTBPoE2gS4YjaHR0cDovL2NybC5wa2kuZ292Lmt6L25jYV9kX3JzYS5jcmyGJGh0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dHA6Ly9jcmwxLnBraS5nb3Yua3ovbmNhX2RfcnNhLmNybDBiBggrBgEFBQcBAQRW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MFQwLgYIKwYBBQUHMAKGImh0dHA6Ly9wa2kuZ292Lmt6L2NlcnQvbmNhX3JzYS5j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ZXIwIgYIKwYBBQUHMAGGFmh0dHA6Ly9vY3NwLnBraS5nb3Yua3owDQYJKoZIhvcN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AQELBQADggIBAD3jfESi1xkZnX41EjbZ4lyg8SZSNTnTei9rhW9XoqQgjB9y11za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BspIvps13fHr48cZHfbG/PKEj0wSLD+/t0uPbgxzW4QJJ4IT+e/</w:t>
            </w:r>
            <w:proofErr w:type="spellStart"/>
            <w:r w:rsidRPr="00681D60">
              <w:rPr>
                <w:sz w:val="14"/>
                <w:lang w:val="en-US"/>
              </w:rPr>
              <w:t>dpjepOUJvOfes</w:t>
            </w:r>
            <w:proofErr w:type="spellEnd"/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GOjCfCaEG4VvT/l9kNeyNQPiFEgCn+kHYYPnVdd/mh6jh/xAzwL6Jcf336QorUM6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7xq7kpX19u+mD4TUTGLvL8DrU6EvTMjFc3OfMIjY0+vplwyoBGIwey3+ifKE+K7o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f+hAbc7xLEKE2Ik+9r5tPvY33Oiubo6fN525BeTBAJDNJCy3j+d4jz3nQjzBpRio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Z+7TqPN/3mBknJOJOVdCq9/URwRYqlWXpPcIe8y/QfOgTT5jksyKpWJoCyiNzNOP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OLR1O0MacTuRaAotNWE48QbDJ4dW0z0gIhlDPCfaoXG5dhUEbqaYK15QzQhI3QvR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qZyU8GMyuzoysN+bdSXX6nHyhtwTSWFE3RPvb0L58rn0eOsIw+tthOojpR3bbsqQ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ZtKDDjqnS8cvP1KDGrVl1Af5YeEatKdzrGAIIRUBpnJnt64OglrLWr0hcSgCxkzz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BUhv0F7gPnHlBKXIuUFjvoMf/wHVOLGNz9epaTGshcDULtSwHJqAQI4NcCEZCc1q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DBroEGe7ifsK+vB3ECRDR1u2ndLUXUKv4gL/</w:t>
            </w:r>
            <w:proofErr w:type="spellStart"/>
            <w:r w:rsidRPr="00681D60">
              <w:rPr>
                <w:sz w:val="14"/>
                <w:lang w:val="en-US"/>
              </w:rPr>
              <w:t>RAoOUcWotb</w:t>
            </w:r>
            <w:proofErr w:type="spellEnd"/>
            <w:r w:rsidRPr="00681D60">
              <w:rPr>
                <w:sz w:val="14"/>
                <w:lang w:val="en-US"/>
              </w:rPr>
              <w:t>/6KnXKojRDMYICODCC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AjQCAQEwajBSMQswCQYDVQQGEwJLWjFDMEEGA1UEAww60rDQm9Ci0KLQq9KaINCa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0KPTmNCb0JDQndCU0KvQoNCj0KjQqyDQntCg0KLQkNCb0KvSmiAoUlNBKQIUEmti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3uFctWryn04cwRSHSFlf0EwwCwYJYIZIAWUDBAIBoIGiMBgGCSqGSIb3DQEJAzEL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BgkqhkiG9w0BBwEwHAYJKoZIhvcNAQkFMQ8XDTIwMDIxODEwMjk1NlowLwYJKoZI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hvcNAQkEMSIEIKWRptQL9CBASgEXM8+3sZDWLGW/C82jK1eyd9mtnxRuMDcGCyqG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SIb3DQEJEAIvMSgwJjAkMCIEINi+FWMIC1b8Kzv3fwg48yZrMDaDyFdQ7QHfrCcv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YaS+MA0GCSqGSIb3DQEBAQUABIIBAG9L8gqIPDHKQ5YtFBJzly6gv99Dh33LA9MV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HVlZ4H17Fx6T5SNCwwZIWJBqCs6hgpmrP4MHJX8EeNQPMAldFNou7ilOQENoSF/n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P8pNHEfN8eMNe+CzFmYatA8Ndnz4gibdiCttopALAPDlXp2UAC8q7gdEAxj+0qLW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j2mc14bZPGgPWfGLar5vAht3bJRGyTDx+G2+s/Lau0y+RBv2d+ldE81iLHkw10kT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vTVk2h/wOOXWo5QCKHfnONbdzqTJ2nvCZIXdTtf1ViN7nMOK+YZJVGSXo/BR09/9</w:t>
            </w:r>
          </w:p>
          <w:p w:rsidR="008E5819" w:rsidRPr="00681D60" w:rsidRDefault="008E5819" w:rsidP="00681D60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681D60">
              <w:rPr>
                <w:sz w:val="14"/>
                <w:lang w:val="en-US"/>
              </w:rPr>
              <w:t>IEJuuFQjMWXlgkvpDbBY3qYjrgvPfap0yd7vO1dTTLGCGVPZHIo=</w:t>
            </w:r>
          </w:p>
          <w:p w:rsidR="008E5819" w:rsidRPr="00DB34CA" w:rsidRDefault="008E5819" w:rsidP="00681D60">
            <w:pPr>
              <w:pStyle w:val="a4"/>
              <w:spacing w:after="0" w:line="240" w:lineRule="auto"/>
              <w:ind w:left="-108"/>
              <w:contextualSpacing w:val="0"/>
            </w:pPr>
            <w:r w:rsidRPr="00681D60">
              <w:rPr>
                <w:sz w:val="14"/>
                <w:lang w:val="en-US"/>
              </w:rPr>
              <w:t>-----END CMS-----</w:t>
            </w:r>
          </w:p>
        </w:tc>
        <w:tc>
          <w:tcPr>
            <w:tcW w:w="1843" w:type="dxa"/>
            <w:vAlign w:val="center"/>
          </w:tcPr>
          <w:p w:rsidR="008E5819" w:rsidRPr="00215F2F" w:rsidRDefault="008E5819" w:rsidP="00DA167F">
            <w:pPr>
              <w:pStyle w:val="a4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KC_IN_ PEM + </w:t>
            </w:r>
            <w:r w:rsidRPr="00D40F1B">
              <w:rPr>
                <w:b/>
                <w:lang w:val="en-US"/>
              </w:rPr>
              <w:t>KC</w:t>
            </w:r>
            <w:r w:rsidRPr="00DB34CA">
              <w:rPr>
                <w:b/>
                <w:lang w:val="en-US"/>
              </w:rPr>
              <w:t>_</w:t>
            </w:r>
            <w:r w:rsidRPr="00D40F1B">
              <w:rPr>
                <w:b/>
                <w:lang w:val="en-US"/>
              </w:rPr>
              <w:t>OUT</w:t>
            </w:r>
            <w:r w:rsidRPr="00DB34CA"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BASE</w:t>
            </w:r>
            <w:r w:rsidRPr="00DB34CA">
              <w:rPr>
                <w:b/>
                <w:lang w:val="en-US"/>
              </w:rPr>
              <w:t>64</w:t>
            </w:r>
            <w:r w:rsidR="0089302F">
              <w:rPr>
                <w:b/>
                <w:lang w:val="en-US"/>
              </w:rPr>
              <w:t xml:space="preserve"> + </w:t>
            </w:r>
            <w:r w:rsidR="0089302F" w:rsidRPr="008A0607">
              <w:rPr>
                <w:rFonts w:cstheme="minorHAnsi"/>
                <w:b/>
                <w:lang w:val="en-US"/>
              </w:rPr>
              <w:t>KC_SIGN_CMS</w:t>
            </w:r>
          </w:p>
        </w:tc>
        <w:tc>
          <w:tcPr>
            <w:tcW w:w="7229" w:type="dxa"/>
          </w:tcPr>
          <w:p w:rsidR="008E5819" w:rsidRPr="008E5819" w:rsidRDefault="008E5819" w:rsidP="00FA70EF">
            <w:pPr>
              <w:pStyle w:val="a4"/>
              <w:spacing w:after="0" w:line="240" w:lineRule="auto"/>
              <w:ind w:left="0"/>
              <w:rPr>
                <w:b/>
                <w:lang w:val="en-US"/>
              </w:rPr>
            </w:pPr>
            <w:r w:rsidRPr="00681D60">
              <w:rPr>
                <w:sz w:val="14"/>
                <w:lang w:val="en-US"/>
              </w:rPr>
              <w:t>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</w:t>
            </w:r>
            <w:r w:rsidRPr="00681D60">
              <w:rPr>
                <w:sz w:val="14"/>
                <w:lang w:val="en-US"/>
              </w:rPr>
              <w:lastRenderedPageBreak/>
              <w:t>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</w:t>
            </w:r>
          </w:p>
        </w:tc>
      </w:tr>
      <w:tr w:rsidR="008E5819" w:rsidRPr="00DA167F" w:rsidTr="00FA70EF">
        <w:trPr>
          <w:trHeight w:val="743"/>
        </w:trPr>
        <w:tc>
          <w:tcPr>
            <w:tcW w:w="880" w:type="dxa"/>
            <w:vAlign w:val="center"/>
          </w:tcPr>
          <w:p w:rsidR="008E5819" w:rsidRPr="006C238B" w:rsidRDefault="00FA70EF" w:rsidP="00DA167F">
            <w:pPr>
              <w:pStyle w:val="a4"/>
              <w:ind w:left="0"/>
              <w:jc w:val="center"/>
              <w:rPr>
                <w:lang w:val="en-US"/>
              </w:rPr>
            </w:pPr>
            <w:r w:rsidRPr="00FA70EF">
              <w:rPr>
                <w:lang w:val="en-US"/>
              </w:rPr>
              <w:lastRenderedPageBreak/>
              <w:t>Hello World</w:t>
            </w:r>
          </w:p>
        </w:tc>
        <w:tc>
          <w:tcPr>
            <w:tcW w:w="5386" w:type="dxa"/>
          </w:tcPr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-----BEGIN CMS-----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MIII4wYJKoZIhvcNAQcCoIII1DCCCNACAQExDTALBglghkgBZQMEAgEwCwYJKoZI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hvcNAQcBoIIGcTCCBm0wggRVoAMCAQICFBJrYt7hXLVq8p9OHMEUh0hZX9BMMA0G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CSqGSIb3DQEBCwUAMFIxCzAJBgNVBAYTAktaMUMwQQYDVQQDDDrSsNCb0KLQotCr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0pog0JrQo9OY0JvQkNCd0JTQq9Cg0KPQqNCrINCe0KDQotCQ0JvQq9KaIChSU0Ep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MB4XDTIwMDEzMTEyMjI1OVoXDTIxMDEzMDEyMjI1OVowga8xIjAgBgNVBAMMGdCi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0JXQodCi0KLQntCSINCi0JXQodCi0KIxFzAVBgNVBAQMDtCi0JXQodCi0KLQntCS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MRgwFgYDVQQFEw9JSU4xMjM0NTY3ODkwMTIxCzAJBgNVBAYTAktaMRUwEwYDVQQH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DAzQkNCb0JzQkNCi0KsxFTATBgNVBAgMDNCQ0JvQnNCQ0KLQqzEbMBkGA1UEKgwS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0KLQldCh0KLQotCe0JLQmNCnMIIBIjANBgkqhkiG9w0BAQEFAAOCAQ8AMIIBCgKC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AQEAiDPNsqD1i/rZAktCvTJyKy3uw2l3B4znJhLnQv3m/Ax2VoNhmqWlcfgArLPh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shigLBnfC2zBQMlmfV7bSSODT+Jfe8XZxwmkRZmFPofxf6ANvz3it5cMmMauyRC2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zq5nKyCAf3CUwwl/p3WMf8R29bfl2JL4NMfQHrc8CX6V1Q0sGMQ1On8JPl9wdGqA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E5YomqX6dQPeRTmm/90rrPHAsf05SHDoq2L5jgdN0cg8VQ9oP/iocT450a6daoB9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gHNx5bkRfFqiC/0Ws7I7JhiRQg+MME6c2d1Mj13jlHA39H5EtUtmF9EhcB9aeTSd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proofErr w:type="spellStart"/>
            <w:r w:rsidRPr="00FA70EF">
              <w:rPr>
                <w:sz w:val="14"/>
                <w:lang w:val="en-US"/>
              </w:rPr>
              <w:t>i</w:t>
            </w:r>
            <w:proofErr w:type="spellEnd"/>
            <w:r w:rsidRPr="00FA70EF">
              <w:rPr>
                <w:sz w:val="14"/>
                <w:lang w:val="en-US"/>
              </w:rPr>
              <w:t>/coHVdHRmTNkLjR5yUlTnHN7wIDAQABo4IB2zCCAdcwDgYDVR0PAQH/</w:t>
            </w:r>
            <w:proofErr w:type="spellStart"/>
            <w:r w:rsidRPr="00FA70EF">
              <w:rPr>
                <w:sz w:val="14"/>
                <w:lang w:val="en-US"/>
              </w:rPr>
              <w:t>BAQDAgbA</w:t>
            </w:r>
            <w:proofErr w:type="spellEnd"/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MB0GA1UdJQQWMBQGCCsGAQUFBwMEBggqgw4DAwQBATAPBgNVHSMECDAGgARbanQR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MB0GA1UdDgQWBBR0EkRp/hlbSXTTZC3VA2E4rA0oVzBeBgNVHSAEVzBVMFMGByqD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DgMDAgMwSDAhBggrBgEFBQcCARYVaHR0cDovL3BraS5nb3Yua3ovY3BzMCMGCCsG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AQUFBwICMBcMFWh0dHA6Ly9wa2kuZ292Lmt6L2NwczBWBgNVHR8ETzBNMEugSaBH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hiFodHRwOi8vY3JsLnBraS5nb3Yua3ovbmNhX3JzYS5jcmyGImh0dHA6Ly9jcmwx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LnBraS5nb3Yua3ovbmNhX3JzYS5jcmwwWgYDVR0uBFMwUTBPoE2gS4YjaHR0cDov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L2NybC5wa2kuZ292Lmt6L25jYV9kX3JzYS5jcmyGJGh0dHA6Ly9jcmwxLnBraS5n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b3Yua3ovbmNhX2RfcnNhLmNybDBiBggrBgEFBQcBAQRWMFQwLgYIKwYBBQUHMAKG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Imh0dHA6Ly9wa2kuZ292Lmt6L2NlcnQvbmNhX3JzYS5jZXIwIgYIKwYBBQUHMAGG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Fmh0dHA6Ly9vY3NwLnBraS5nb3Yua3owDQYJKoZIhvcNAQELBQADggIBAD3jfESi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1xkZnX41EjbZ4lyg8SZSNTnTei9rhW9XoqQgjB9y11zaBspIvps13fHr48cZHfbG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/PKEj0wSLD+/t0uPbgxzW4QJJ4IT+e/dpjepOUJvOfesGOjCfCaEG4VvT/l9kNey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proofErr w:type="spellStart"/>
            <w:r w:rsidRPr="00FA70EF">
              <w:rPr>
                <w:sz w:val="14"/>
                <w:lang w:val="en-US"/>
              </w:rPr>
              <w:t>NQPiFEgCn+kHYYPnVdd</w:t>
            </w:r>
            <w:proofErr w:type="spellEnd"/>
            <w:r w:rsidRPr="00FA70EF">
              <w:rPr>
                <w:sz w:val="14"/>
                <w:lang w:val="en-US"/>
              </w:rPr>
              <w:t>/mh6jh/xAzwL6Jcf336QorUM67xq7kpX19u+mD4TUTGLv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L8DrU6EvTMjFc3OfMIjY0+vplwyoBGIwey3+ifKE+K7of+hAbc7xLEKE2Ik+9r5t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PvY33Oiubo6fN525BeTBAJDNJCy3j+d4jz3nQjzBpRioZ+7TqPN/3mBknJOJOVdC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q9/URwRYqlWXpPcIe8y/QfOgTT5jksyKpWJoCyiNzNOPOLR1O0MacTuRaAotNWE4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8QbDJ4dW0z0gIhlDPCfaoXG5dhUEbqaYK15QzQhI3QvRqZyU8GMyuzoysN+bdSXX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6nHyhtwTSWFE3RPvb0L58rn0eOsIw+tthOojpR3bbsqQZtKDDjqnS8cvP1KDGrVl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1Af5YeEatKdzrGAIIRUBpnJnt64OglrLWr0hcSgCxkzzBUhv0F7gPnHlBKXIuUFj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proofErr w:type="spellStart"/>
            <w:r w:rsidRPr="00FA70EF">
              <w:rPr>
                <w:sz w:val="14"/>
                <w:lang w:val="en-US"/>
              </w:rPr>
              <w:t>voMf</w:t>
            </w:r>
            <w:proofErr w:type="spellEnd"/>
            <w:r w:rsidRPr="00FA70EF">
              <w:rPr>
                <w:sz w:val="14"/>
                <w:lang w:val="en-US"/>
              </w:rPr>
              <w:t>/wHVOLGNz9epaTGshcDULtSwHJqAQI4NcCEZCc1qDBroEGe7ifsK+vB3ECRD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R1u2ndLUXUKv4gL/</w:t>
            </w:r>
            <w:proofErr w:type="spellStart"/>
            <w:r w:rsidRPr="00FA70EF">
              <w:rPr>
                <w:sz w:val="14"/>
                <w:lang w:val="en-US"/>
              </w:rPr>
              <w:t>RAoOUcWotb</w:t>
            </w:r>
            <w:proofErr w:type="spellEnd"/>
            <w:r w:rsidRPr="00FA70EF">
              <w:rPr>
                <w:sz w:val="14"/>
                <w:lang w:val="en-US"/>
              </w:rPr>
              <w:t>/6KnXKojRDMYICODCCAjQCAQEwajBSMQswCQYD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VQQGEwJLWjFDMEEGA1UEAww60rDQm9Ci0KLQq9KaINCa0KPTmNCb0JDQndCU0KvQ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oNCj0KjQqyDQntCg0KLQkNCb0KvSmiAoUlNBKQIUEmti3uFctWryn04cwRSHSFlf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0EwwCwYJYIZIAWUDBAIBoIGiMBgGCSqGSIb3DQEJAzELBgkqhkiG9w0BBwEwHAYJ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KoZIhvcNAQkFMQ8XDTIwMDIxODExMTExN1owLwYJKoZIhvcNAQkEMSIEIKWRptQL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9CBASgEXM8+3sZDWLGW/C82jK1eyd9mtnxRuMDcGCyqGSIb3DQEJEAIvMSgwJjAk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MCIEINi+FWMIC1b8Kzv3fwg48yZrMDaDyFdQ7QHfrCcvYaS+MA0GCSqGSIb3DQEB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AQUABIIBAHuxX4UIoSZBN5K30f3ZjPgqoVfrPcBsQalFcicgseOxPsXq0qqPkaVZ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cBC5cfTTNkE2OdDcJwhLPq5E0/</w:t>
            </w:r>
            <w:proofErr w:type="spellStart"/>
            <w:r w:rsidRPr="00FA70EF">
              <w:rPr>
                <w:sz w:val="14"/>
                <w:lang w:val="en-US"/>
              </w:rPr>
              <w:t>DrkxfCJFCCK</w:t>
            </w:r>
            <w:proofErr w:type="spellEnd"/>
            <w:r w:rsidRPr="00FA70EF">
              <w:rPr>
                <w:sz w:val="14"/>
                <w:lang w:val="en-US"/>
              </w:rPr>
              <w:t>/XZ29kFdzOmnhtrSJPme9gtGoeY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aiJBToWDvIg5CMRo8eJJS5+wXYO2mZcw6eNt7qSLXhSzkfaDyShVo2Z3G/Lkukx3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exhrj1qNWIqiXtZkMohYxfk56aRPWs1fhvJbCzBvDyaE25wzRzp47pI70yPBhHxf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lastRenderedPageBreak/>
              <w:t>wP6iEnWJoWmLGm/xCJd6KvuXPnVC0W8vhMC7ZiEWglrttqvC0bpVZLErV6necyaX</w:t>
            </w:r>
          </w:p>
          <w:p w:rsidR="00FA70EF" w:rsidRPr="00FA70EF" w:rsidRDefault="00FA70EF" w:rsidP="00FA70EF">
            <w:pPr>
              <w:pStyle w:val="a4"/>
              <w:ind w:left="-108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voSk3nFUo2R+UY0HSWHoNkO+DKzxuAg=</w:t>
            </w:r>
          </w:p>
          <w:p w:rsidR="008E5819" w:rsidRPr="00681D60" w:rsidRDefault="00FA70EF" w:rsidP="00FA70EF">
            <w:pPr>
              <w:pStyle w:val="a4"/>
              <w:spacing w:after="0" w:line="240" w:lineRule="auto"/>
              <w:ind w:left="-108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-----END CMS-----</w:t>
            </w:r>
          </w:p>
        </w:tc>
        <w:tc>
          <w:tcPr>
            <w:tcW w:w="1843" w:type="dxa"/>
            <w:vAlign w:val="center"/>
          </w:tcPr>
          <w:p w:rsidR="008E5819" w:rsidRDefault="0089302F" w:rsidP="00FA70EF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KC_IN_ PEM + </w:t>
            </w:r>
            <w:r w:rsidRPr="00D40F1B">
              <w:rPr>
                <w:b/>
                <w:lang w:val="en-US"/>
              </w:rPr>
              <w:t>KC</w:t>
            </w:r>
            <w:r w:rsidRPr="00DB34CA">
              <w:rPr>
                <w:b/>
                <w:lang w:val="en-US"/>
              </w:rPr>
              <w:t>_</w:t>
            </w:r>
            <w:r w:rsidRPr="00D40F1B">
              <w:rPr>
                <w:b/>
                <w:lang w:val="en-US"/>
              </w:rPr>
              <w:t>OUT</w:t>
            </w:r>
            <w:r w:rsidRPr="00DB34CA">
              <w:rPr>
                <w:b/>
                <w:lang w:val="en-US"/>
              </w:rPr>
              <w:t>_</w:t>
            </w:r>
            <w:r w:rsidR="00FA70EF">
              <w:rPr>
                <w:b/>
                <w:lang w:val="en-US"/>
              </w:rPr>
              <w:t>PEM</w:t>
            </w:r>
            <w:r>
              <w:rPr>
                <w:b/>
                <w:lang w:val="en-US"/>
              </w:rPr>
              <w:t xml:space="preserve"> + </w:t>
            </w:r>
            <w:r w:rsidRPr="008A0607">
              <w:rPr>
                <w:rFonts w:cstheme="minorHAnsi"/>
                <w:b/>
                <w:lang w:val="en-US"/>
              </w:rPr>
              <w:t>KC_SIGN_CMS</w:t>
            </w:r>
            <w:r>
              <w:rPr>
                <w:rFonts w:cstheme="minorHAnsi"/>
                <w:b/>
                <w:lang w:val="en-US"/>
              </w:rPr>
              <w:t xml:space="preserve"> +</w:t>
            </w:r>
            <w:r w:rsidRPr="00923108">
              <w:rPr>
                <w:rFonts w:cstheme="minorHAnsi"/>
                <w:b/>
                <w:lang w:val="en-US"/>
              </w:rPr>
              <w:t xml:space="preserve"> </w:t>
            </w:r>
            <w:r>
              <w:rPr>
                <w:rFonts w:cstheme="minorHAnsi"/>
                <w:b/>
                <w:lang w:val="en-US"/>
              </w:rPr>
              <w:br/>
            </w:r>
            <w:r w:rsidRPr="00923108">
              <w:rPr>
                <w:rFonts w:cstheme="minorHAnsi"/>
                <w:b/>
                <w:lang w:val="en-US"/>
              </w:rPr>
              <w:t>KC_ DETACHED_DATA</w:t>
            </w:r>
          </w:p>
        </w:tc>
        <w:tc>
          <w:tcPr>
            <w:tcW w:w="7229" w:type="dxa"/>
            <w:vAlign w:val="center"/>
          </w:tcPr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-----BEGIN CMS-----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MIIOqwYJKoZIhvcNAQcCoIIOnDCCDpgCAQExGzALBglghkgBZQMEAgEwDAYIKoMO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AwoBAwEFADALBgkqhkiG9w0BBwGgggqzMIIEPjCCA+igAwIBAgIUOMFSgXQcF/Ty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YOiEIg4My1pyxvUwDQYJKoMOAwoBAQECBQAwUzELMAkGA1UEBhMCS1oxRDBCBgNV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BAMMO9Kw0JvQotCi0KvSmiDQmtCj05jQm9CQ0J3QlNCr0KDQo9Co0Ksg0J7QoNCi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0JDQm9Cr0pogKEdPU1QpMB4XDTIwMDEzMTEyMjQ1NFoXDTIxMDEzMDEyMjQ1NFow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gekxHjAcBgNVBAMMFdCi0JXQodCi0J7QkiDQotCV0KHQojEVMBMGA1UEBAwM0KLQ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ldCh0KLQntCSMRgwFgYDVQQFEw9JSU4xMjM0NTY3ODkwMTExCzAJBgNVBAYTAkta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MRwwGgYDVQQHDBPQndCj0KAt0KHQo9Cb0KLQkNCdMRwwGgYDVQQIDBPQndCj0KAt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0KHQo9Cb0KLQkNCdMRgwFgYDVQQKDA/QkNCeICLQotCV0KHQoiIxGDAWBgNVBAsM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D0JJTjEyMzQ1Njc4OTAyMTEZMBcGA1UEKgwQ0KLQldCh0KLQntCS0JjQpzBsMCUG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CSqDDgMKAQEBATAYBgoqgw4DCgEBAQEBBgoqgw4DCgEDAQEAA0MABED7e/k6Ms36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9hE91TZG9qAxfhY9B6sOaBjBJP4PoR+DsEwKHzbCDtl0gYzek1LpJhT7cfYzregy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OHibziydrBySo4IB6zCCAecwDgYDVR0PAQH/BAQDAgbAMCgGA1UdJQQhMB8GCCsG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AQUFBwMEBggqgw4DAwQBAgYJKoMOAwMEAQIBMA8GA1UdIwQIMAaABFtqc+kwHQYD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VR0OBBYEFBdigwCnVtSNjom5jXbCt0AWNlu2MF4GA1UdIARXMFUwUwYHKoMOAwMC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ATBIMCEGCCsGAQUFBwIBFhVodHRwOi8vcGtpLmdvdi5rei9jcHMwIwYIKwYBBQUH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AgIwFwwVaHR0cDovL3BraS5nb3Yua3ovY3BzMFgGA1UdHwRRME8wTaBLoEmGImh0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dHA6Ly9jcmwucGtpLmdvdi5rei9uY2FfZ29zdC5jcmyGI2h0dHA6Ly9jcmwxLnBr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aS5nb3Yua3ovbmNhX2dvc3QuY3JsMFwGA1UdLgRVMFMwUaBPoE2GJGh0dHA6Ly9j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cmwucGtpLmdvdi5rei9uY2FfZF9nb3N0LmNybIYlaHR0cDovL2NybDEucGtpLmdv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di5rei9uY2FfZF9nb3N0LmNybDBjBggrBgEFBQcBAQRXMFUwLwYIKwYBBQUHMAKG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I2h0dHA6Ly9wa2kuZ292Lmt6L2NlcnQvbmNhX2dvc3QuY2VyMCIGCCsGAQUFBzAB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hhZodHRwOi8vb2NzcC5wa2kuZ292Lmt6MA0GCSqDDgMKAQEBAgUAA0EAtXZPLGO3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tSkget4RoRFH0iy24IWhTKY4K6LQI0H1IShbOcUoqSQNSdEr1BrW/0UZpReSBn7K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ecHc9EOhe8pvvDCCBm0wggRVoAMCAQICFBJrYt7hXLVq8p9OHMEUh0hZX9BMMA0G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CSqGSIb3DQEBCwUAMFIxCzAJBgNVBAYTAktaMUMwQQYDVQQDDDrSsNCb0KLQotCr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0pog0JrQo9OY0JvQkNCd0JTQq9Cg0KPQqNCrINCe0KDQotCQ0JvQq9KaIChSU0Ep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MB4XDTIwMDEzMTEyMjI1OVoXDTIxMDEzMDEyMjI1OVowga8xIjAgBgNVBAMMGdCi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0JXQodCi0KLQntCSINCi0JXQodCi0KIxFzAVBgNVBAQMDtCi0JXQodCi0KLQntCS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MRgwFgYDVQQFEw9JSU4xMjM0NTY3ODkwMTIxCzAJBgNVBAYTAktaMRUwEwYDVQQH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DAzQkNCb0JzQkNCi0KsxFTATBgNVBAgMDNCQ0JvQnNCQ0KLQqzEbMBkGA1UEKgwS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0KLQldCh0KLQotCe0JLQmNCnMIIBIjANBgkqhkiG9w0BAQEFAAOCAQ8AMIIBCgKC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AQEAiDPNsqD1i/rZAktCvTJyKy3uw2l3B4znJhLnQv3m/Ax2VoNhmqWlcfgArLPh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shigLBnfC2zBQMlmfV7bSSODT+Jfe8XZxwmkRZmFPofxf6ANvz3it5cMmMauyRC2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zq5nKyCAf3CUwwl/p3WMf8R29bfl2JL4NMfQHrc8CX6V1Q0sGMQ1On8JPl9wdGqA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E5YomqX6dQPeRTmm/90rrPHAsf05SHDoq2L5jgdN0cg8VQ9oP/iocT450a6daoB9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gHNx5bkRfFqiC/0Ws7I7JhiRQg+MME6c2d1Mj13jlHA39H5EtUtmF9EhcB9aeTSd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proofErr w:type="spellStart"/>
            <w:r w:rsidRPr="00FA70EF">
              <w:rPr>
                <w:sz w:val="14"/>
                <w:lang w:val="en-US"/>
              </w:rPr>
              <w:t>i</w:t>
            </w:r>
            <w:proofErr w:type="spellEnd"/>
            <w:r w:rsidRPr="00FA70EF">
              <w:rPr>
                <w:sz w:val="14"/>
                <w:lang w:val="en-US"/>
              </w:rPr>
              <w:t>/coHVdHRmTNkLjR5yUlTnHN7wIDAQABo4IB2zCCAdcwDgYDVR0PAQH/</w:t>
            </w:r>
            <w:proofErr w:type="spellStart"/>
            <w:r w:rsidRPr="00FA70EF">
              <w:rPr>
                <w:sz w:val="14"/>
                <w:lang w:val="en-US"/>
              </w:rPr>
              <w:t>BAQDAgbA</w:t>
            </w:r>
            <w:proofErr w:type="spellEnd"/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MB0GA1UdJQQWMBQGCCsGAQUFBwMEBggqgw4DAwQBATAPBgNVHSMECDAGgARbanQR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MB0GA1UdDgQWBBR0EkRp/hlbSXTTZC3VA2E4rA0oVzBeBgNVHSAEVzBVMFMGByqD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DgMDAgMwSDAhBggrBgEFBQcCARYVaHR0cDovL3BraS5nb3Yua3ovY3BzMCMGCCsG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AQUFBwICMBcMFWh0dHA6Ly9wa2kuZ292Lmt6L2NwczBWBgNVHR8ETzBNMEugSaBH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hiFodHRwOi8vY3JsLnBraS5nb3Yua3ovbmNhX3JzYS5jcmyGImh0dHA6Ly9jcmwx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LnBraS5nb3Yua3ovbmNhX3JzYS5jcmwwWgYDVR0uBFMwUTBPoE2gS4YjaHR0cDov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L2NybC5wa2kuZ292Lmt6L25jYV9kX3JzYS5jcmyGJGh0dHA6Ly9jcmwxLnBraS5n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b3Yua3ovbmNhX2RfcnNhLmNybDBiBggrBgEFBQcBAQRWMFQwLgYIKwYBBQUHMAKG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Imh0dHA6Ly9wa2kuZ292Lmt6L2NlcnQvbmNhX3JzYS5jZXIwIgYIKwYBBQUHMAGG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Fmh0dHA6Ly9vY3NwLnBraS5nb3Yua3owDQYJKoZIhvcNAQELBQADggIBAD3jfESi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1xkZnX41EjbZ4lyg8SZSNTnTei9rhW9XoqQgjB9y11zaBspIvps13fHr48cZHfbG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/PKEj0wSLD+/t0uPbgxzW4QJJ4IT+e/dpjepOUJvOfesGOjCfCaEG4VvT/l9kNey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proofErr w:type="spellStart"/>
            <w:r w:rsidRPr="00FA70EF">
              <w:rPr>
                <w:sz w:val="14"/>
                <w:lang w:val="en-US"/>
              </w:rPr>
              <w:t>NQPiFEgCn+kHYYPnVdd</w:t>
            </w:r>
            <w:proofErr w:type="spellEnd"/>
            <w:r w:rsidRPr="00FA70EF">
              <w:rPr>
                <w:sz w:val="14"/>
                <w:lang w:val="en-US"/>
              </w:rPr>
              <w:t>/mh6jh/xAzwL6Jcf336QorUM67xq7kpX19u+mD4TUTGLv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L8DrU6EvTMjFc3OfMIjY0+vplwyoBGIwey3+ifKE+K7of+hAbc7xLEKE2Ik+9r5t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PvY33Oiubo6fN525BeTBAJDNJCy3j+d4jz3nQjzBpRioZ+7TqPN/3mBknJOJOVdC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lastRenderedPageBreak/>
              <w:t>q9/URwRYqlWXpPcIe8y/QfOgTT5jksyKpWJoCyiNzNOPOLR1O0MacTuRaAotNWE4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8QbDJ4dW0z0gIhlDPCfaoXG5dhUEbqaYK15QzQhI3QvRqZyU8GMyuzoysN+bdSXX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6nHyhtwTSWFE3RPvb0L58rn0eOsIw+tthOojpR3bbsqQZtKDDjqnS8cvP1KDGrVl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1Af5YeEatKdzrGAIIRUBpnJnt64OglrLWr0hcSgCxkzzBUhv0F7gPnHlBKXIuUFj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proofErr w:type="spellStart"/>
            <w:r w:rsidRPr="00FA70EF">
              <w:rPr>
                <w:sz w:val="14"/>
                <w:lang w:val="en-US"/>
              </w:rPr>
              <w:t>voMf</w:t>
            </w:r>
            <w:proofErr w:type="spellEnd"/>
            <w:r w:rsidRPr="00FA70EF">
              <w:rPr>
                <w:sz w:val="14"/>
                <w:lang w:val="en-US"/>
              </w:rPr>
              <w:t>/wHVOLGNz9epaTGshcDULtSwHJqAQI4NcCEZCc1qDBroEGe7ifsK+vB3ECRD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R1u2ndLUXUKv4gL/</w:t>
            </w:r>
            <w:proofErr w:type="spellStart"/>
            <w:r w:rsidRPr="00FA70EF">
              <w:rPr>
                <w:sz w:val="14"/>
                <w:lang w:val="en-US"/>
              </w:rPr>
              <w:t>RAoOUcWotb</w:t>
            </w:r>
            <w:proofErr w:type="spellEnd"/>
            <w:r w:rsidRPr="00FA70EF">
              <w:rPr>
                <w:sz w:val="14"/>
                <w:lang w:val="en-US"/>
              </w:rPr>
              <w:t>/6KnXKojRDMYIDsDCCAXQCAQEwazBTMQswCQYD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VQQGEwJLWjFEMEIGA1UEAww70rDQm9Ci0KLQq9KaINCa0KPTmNCb0JDQndCU0KvQ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oNCj0KjQqyDQntCg0KLQkNCb0KvSmiAoR09TVCkCFDjBUoF0HBf08mDohCIODMta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csb1MAwGCCqDDgMKAQMBBQCggaIwGAYJKoZIhvcNAQkDMQsGCSqGSIb3DQEHATAc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BgkqhkiG9w0BCQUxDxcNMjAwMjE4MTExMTM3WjAvBgkqhkiG9w0BCQQxIgQgE90X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x3rvbBdtODks3w6eEhqkSeHKRo9Y62BZWaVxSy8wNwYLKoZIhvcNAQkQAi8xKDAm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MCQwIgQgoz+VLBBNKyhPUZ1HW3HiiYQrYvUEmdcimY57pS/</w:t>
            </w:r>
            <w:proofErr w:type="spellStart"/>
            <w:r w:rsidRPr="00FA70EF">
              <w:rPr>
                <w:sz w:val="14"/>
                <w:lang w:val="en-US"/>
              </w:rPr>
              <w:t>qByAwDQYJKoMOAwoB</w:t>
            </w:r>
            <w:proofErr w:type="spellEnd"/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AQEBBQAEQBdTCl5yV48+LRHMf2y2y97kqZVPqpebtYa3YMQ9rC1Pjh41qvgsm387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8XwwAhjcSTQ69oxbd4NT/Te05Bse0HkwggI0AgEBMGowUjELMAkGA1UEBhMCS1ox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QzBBBgNVBAMMOtKw0JvQotCi0KvSmiDQmtCj05jQm9CQ0J3QlNCr0KDQo9Co0Ksg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0J7QoNCi0JDQm9Cr0pogKFJTQSkCFBJrYt7hXLVq8p9OHMEUh0hZX9BMMAsGCWCG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SAFlAwQCAaCBojAYBgkqhkiG9w0BCQMxCwYJKoZIhvcNAQcBMBwGCSqGSIb3DQEJ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BTEPFw0yMDAyMTgxMTExMTdaMC8GCSqGSIb3DQEJBDEiBCClkabUC/</w:t>
            </w:r>
            <w:proofErr w:type="spellStart"/>
            <w:r w:rsidRPr="00FA70EF">
              <w:rPr>
                <w:sz w:val="14"/>
                <w:lang w:val="en-US"/>
              </w:rPr>
              <w:t>QgQEoBFzPP</w:t>
            </w:r>
            <w:proofErr w:type="spellEnd"/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t7GQ1ixlvwvNoytXsnfZrZ8UbjA3BgsqhkiG9w0BCRACLzEoMCYwJDAiBCDYvhVj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proofErr w:type="spellStart"/>
            <w:r w:rsidRPr="00FA70EF">
              <w:rPr>
                <w:sz w:val="14"/>
                <w:lang w:val="en-US"/>
              </w:rPr>
              <w:t>CAtW</w:t>
            </w:r>
            <w:proofErr w:type="spellEnd"/>
            <w:r w:rsidRPr="00FA70EF">
              <w:rPr>
                <w:sz w:val="14"/>
                <w:lang w:val="en-US"/>
              </w:rPr>
              <w:t>/Cs7938IOPMmazA2g8hXUO0B36wnL2GkvjANBgkqhkiG9w0BAQEFAASCAQB7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sV+FCKEmQTeSt9H92Yz4KqFX6z3AbEGpRXInILHjsT7F6tKqj5GlWXAQuXH00zZB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NjnQ3CcISz6uRNPw65MXwiRQgiv12dvZBXczpp4ba0iT5nvYLRqHmGoiQU6Fg7yI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OQjEaPHiSUufsF2DtpmXMOnjbe6ki14Us5H2g8koVaNmdxvy5LpMd3sYa49ajViK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ol7WZDKIWMX5OemkT1rNX4byWwswbw8mhNucM0c6eO6SO9MjwYR8X8D+ohJ1iaFp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ixpv8QiXeir7lz51QtFvL4TAu2YhFoJa7barwtG6VWSxK1ep3nMml76EpN5xVKNk</w:t>
            </w:r>
          </w:p>
          <w:p w:rsidR="00FA70EF" w:rsidRPr="00FA70EF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flGNB0lh6DZDvgys8bgI</w:t>
            </w:r>
          </w:p>
          <w:p w:rsidR="008E5819" w:rsidRPr="00681D60" w:rsidRDefault="00FA70EF" w:rsidP="00FA70EF">
            <w:pPr>
              <w:pStyle w:val="a4"/>
              <w:spacing w:after="0" w:line="240" w:lineRule="auto"/>
              <w:ind w:left="34"/>
              <w:contextualSpacing w:val="0"/>
              <w:rPr>
                <w:sz w:val="14"/>
                <w:lang w:val="en-US"/>
              </w:rPr>
            </w:pPr>
            <w:r w:rsidRPr="00FA70EF">
              <w:rPr>
                <w:sz w:val="14"/>
                <w:lang w:val="en-US"/>
              </w:rPr>
              <w:t>-----END CMS-----</w:t>
            </w:r>
          </w:p>
        </w:tc>
      </w:tr>
    </w:tbl>
    <w:p w:rsidR="00681D60" w:rsidRDefault="00681D60" w:rsidP="00182BCA">
      <w:pPr>
        <w:jc w:val="center"/>
        <w:rPr>
          <w:sz w:val="28"/>
          <w:lang w:val="en-US"/>
        </w:rPr>
      </w:pPr>
    </w:p>
    <w:p w:rsidR="00A741FA" w:rsidRDefault="00A741FA" w:rsidP="00182BCA">
      <w:pPr>
        <w:jc w:val="center"/>
        <w:rPr>
          <w:sz w:val="28"/>
          <w:lang w:val="en-US"/>
        </w:rPr>
      </w:pPr>
    </w:p>
    <w:p w:rsidR="00A741FA" w:rsidRDefault="00A741FA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A741FA" w:rsidRDefault="00C33A80" w:rsidP="00A741FA">
      <w:pPr>
        <w:jc w:val="center"/>
        <w:rPr>
          <w:sz w:val="28"/>
          <w:lang w:val="en-US"/>
        </w:rPr>
      </w:pPr>
      <w:r w:rsidRPr="00DA167F">
        <w:rPr>
          <w:sz w:val="28"/>
          <w:highlight w:val="green"/>
        </w:rPr>
        <w:lastRenderedPageBreak/>
        <w:t>Приложение №</w:t>
      </w:r>
      <w:r w:rsidR="005163F8" w:rsidRPr="00DA167F">
        <w:rPr>
          <w:sz w:val="28"/>
          <w:highlight w:val="green"/>
          <w:lang w:val="en-US"/>
        </w:rPr>
        <w:t>3</w:t>
      </w:r>
    </w:p>
    <w:p w:rsidR="00BF620F" w:rsidRPr="005163F8" w:rsidRDefault="00BF620F" w:rsidP="00A741FA">
      <w:pPr>
        <w:jc w:val="center"/>
        <w:rPr>
          <w:sz w:val="28"/>
          <w:lang w:val="en-US"/>
        </w:rPr>
      </w:pPr>
    </w:p>
    <w:tbl>
      <w:tblPr>
        <w:tblStyle w:val="a3"/>
        <w:tblW w:w="153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43"/>
        <w:gridCol w:w="1429"/>
        <w:gridCol w:w="6662"/>
        <w:gridCol w:w="1985"/>
        <w:gridCol w:w="2693"/>
        <w:gridCol w:w="2126"/>
      </w:tblGrid>
      <w:tr w:rsidR="00AA1277" w:rsidRPr="00DB34CA" w:rsidTr="00DA167F">
        <w:trPr>
          <w:trHeight w:val="458"/>
        </w:trPr>
        <w:tc>
          <w:tcPr>
            <w:tcW w:w="443" w:type="dxa"/>
            <w:vMerge w:val="restart"/>
            <w:vAlign w:val="center"/>
          </w:tcPr>
          <w:p w:rsidR="00AA1277" w:rsidRPr="00DB34CA" w:rsidRDefault="00AA1277" w:rsidP="008173E5">
            <w:pPr>
              <w:pStyle w:val="a4"/>
              <w:ind w:left="0"/>
              <w:jc w:val="center"/>
              <w:rPr>
                <w:sz w:val="26"/>
                <w:szCs w:val="26"/>
              </w:rPr>
            </w:pPr>
            <w:r w:rsidRPr="00DB34CA">
              <w:rPr>
                <w:sz w:val="26"/>
                <w:szCs w:val="26"/>
              </w:rPr>
              <w:t>№</w:t>
            </w:r>
          </w:p>
        </w:tc>
        <w:tc>
          <w:tcPr>
            <w:tcW w:w="8091" w:type="dxa"/>
            <w:gridSpan w:val="2"/>
          </w:tcPr>
          <w:p w:rsidR="00AA1277" w:rsidRPr="00DB34CA" w:rsidRDefault="00AA1277" w:rsidP="008173E5">
            <w:pPr>
              <w:pStyle w:val="a4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DB34CA">
              <w:rPr>
                <w:sz w:val="26"/>
                <w:szCs w:val="26"/>
              </w:rPr>
              <w:t>Входные данные</w:t>
            </w:r>
            <w:r w:rsidRPr="00DB34CA"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985" w:type="dxa"/>
            <w:vMerge w:val="restart"/>
            <w:vAlign w:val="center"/>
          </w:tcPr>
          <w:p w:rsidR="00AA1277" w:rsidRPr="00C33A80" w:rsidRDefault="00AA1277" w:rsidP="008173E5">
            <w:pPr>
              <w:pStyle w:val="a4"/>
              <w:spacing w:after="0" w:line="240" w:lineRule="auto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C33A80">
              <w:rPr>
                <w:rFonts w:cstheme="minorHAnsi"/>
                <w:b/>
                <w:sz w:val="26"/>
                <w:szCs w:val="26"/>
                <w:lang w:val="en-US"/>
              </w:rPr>
              <w:t>kalkanFlags</w:t>
            </w:r>
          </w:p>
        </w:tc>
        <w:tc>
          <w:tcPr>
            <w:tcW w:w="4819" w:type="dxa"/>
            <w:gridSpan w:val="2"/>
          </w:tcPr>
          <w:p w:rsidR="00AA1277" w:rsidRPr="00C33A80" w:rsidRDefault="00AA1277" w:rsidP="00AA1277">
            <w:pPr>
              <w:pStyle w:val="a4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C33A80">
              <w:rPr>
                <w:sz w:val="26"/>
                <w:szCs w:val="26"/>
              </w:rPr>
              <w:t>Выходные данные</w:t>
            </w:r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</w:tr>
      <w:tr w:rsidR="00AA1277" w:rsidRPr="00DB34CA" w:rsidTr="005163F8">
        <w:trPr>
          <w:trHeight w:val="458"/>
        </w:trPr>
        <w:tc>
          <w:tcPr>
            <w:tcW w:w="443" w:type="dxa"/>
            <w:vMerge/>
            <w:vAlign w:val="center"/>
          </w:tcPr>
          <w:p w:rsidR="00AA1277" w:rsidRPr="00DB34CA" w:rsidRDefault="00AA1277" w:rsidP="008173E5">
            <w:pPr>
              <w:pStyle w:val="a4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429" w:type="dxa"/>
          </w:tcPr>
          <w:p w:rsidR="00AA1277" w:rsidRPr="008173E5" w:rsidRDefault="00AA1277" w:rsidP="008173E5">
            <w:pPr>
              <w:pStyle w:val="a4"/>
              <w:ind w:left="0"/>
              <w:jc w:val="center"/>
              <w:rPr>
                <w:b/>
                <w:sz w:val="26"/>
                <w:szCs w:val="26"/>
                <w:lang w:val="en-US"/>
              </w:rPr>
            </w:pPr>
            <w:r w:rsidRPr="008173E5">
              <w:rPr>
                <w:b/>
                <w:sz w:val="26"/>
                <w:szCs w:val="26"/>
                <w:lang w:val="en-US"/>
              </w:rPr>
              <w:t>inData</w:t>
            </w:r>
          </w:p>
        </w:tc>
        <w:tc>
          <w:tcPr>
            <w:tcW w:w="6662" w:type="dxa"/>
            <w:vAlign w:val="center"/>
          </w:tcPr>
          <w:p w:rsidR="00AA1277" w:rsidRPr="00C33A80" w:rsidRDefault="00AA1277" w:rsidP="008173E5">
            <w:pPr>
              <w:pStyle w:val="a4"/>
              <w:spacing w:after="0" w:line="240" w:lineRule="auto"/>
              <w:ind w:left="0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33A80">
              <w:rPr>
                <w:b/>
                <w:sz w:val="26"/>
                <w:szCs w:val="26"/>
                <w:lang w:val="en-US"/>
              </w:rPr>
              <w:t>inSign</w:t>
            </w:r>
            <w:proofErr w:type="spellEnd"/>
          </w:p>
        </w:tc>
        <w:tc>
          <w:tcPr>
            <w:tcW w:w="1985" w:type="dxa"/>
            <w:vMerge/>
            <w:vAlign w:val="center"/>
          </w:tcPr>
          <w:p w:rsidR="00AA1277" w:rsidRPr="00DB34CA" w:rsidRDefault="00AA1277" w:rsidP="008173E5">
            <w:pPr>
              <w:pStyle w:val="a4"/>
              <w:spacing w:after="0" w:line="240" w:lineRule="auto"/>
              <w:ind w:left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93" w:type="dxa"/>
          </w:tcPr>
          <w:p w:rsidR="00AA1277" w:rsidRPr="00AA1277" w:rsidRDefault="00AA1277" w:rsidP="008173E5">
            <w:pPr>
              <w:pStyle w:val="a4"/>
              <w:ind w:left="0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AA1277">
              <w:rPr>
                <w:b/>
                <w:sz w:val="26"/>
                <w:szCs w:val="26"/>
                <w:lang w:val="en-US"/>
              </w:rPr>
              <w:t>outVerifyInfo</w:t>
            </w:r>
            <w:proofErr w:type="spellEnd"/>
          </w:p>
        </w:tc>
        <w:tc>
          <w:tcPr>
            <w:tcW w:w="2126" w:type="dxa"/>
            <w:vAlign w:val="center"/>
          </w:tcPr>
          <w:p w:rsidR="00AA1277" w:rsidRPr="00DB34CA" w:rsidRDefault="00AA1277" w:rsidP="008173E5">
            <w:pPr>
              <w:pStyle w:val="a4"/>
              <w:ind w:left="0"/>
              <w:jc w:val="center"/>
              <w:rPr>
                <w:sz w:val="26"/>
                <w:szCs w:val="26"/>
              </w:rPr>
            </w:pPr>
            <w:r w:rsidRPr="00C33A80">
              <w:rPr>
                <w:b/>
                <w:sz w:val="26"/>
                <w:szCs w:val="26"/>
                <w:lang w:val="en-US"/>
              </w:rPr>
              <w:t>outData</w:t>
            </w:r>
          </w:p>
        </w:tc>
      </w:tr>
      <w:tr w:rsidR="00AA1277" w:rsidRPr="00215F2F" w:rsidTr="005163F8">
        <w:trPr>
          <w:trHeight w:val="2977"/>
        </w:trPr>
        <w:tc>
          <w:tcPr>
            <w:tcW w:w="443" w:type="dxa"/>
            <w:vAlign w:val="center"/>
          </w:tcPr>
          <w:p w:rsidR="00AA1277" w:rsidRPr="00A741FA" w:rsidRDefault="00AA1277" w:rsidP="008173E5">
            <w:pPr>
              <w:pStyle w:val="a4"/>
              <w:ind w:left="0"/>
              <w:jc w:val="center"/>
            </w:pPr>
            <w:r w:rsidRPr="00A741FA">
              <w:t>1</w:t>
            </w:r>
          </w:p>
        </w:tc>
        <w:tc>
          <w:tcPr>
            <w:tcW w:w="1429" w:type="dxa"/>
            <w:vAlign w:val="center"/>
          </w:tcPr>
          <w:p w:rsidR="00AA1277" w:rsidRPr="00A741FA" w:rsidRDefault="00AA1277" w:rsidP="00AA127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62" w:type="dxa"/>
          </w:tcPr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-----BEGIN CMS-----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MIIGBAYJKoZIhvcNAQcCoIIF9TCCBfECAQExDjAMBggqgw4DCgEDAQUAMBoGCSqG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SIb3DQEHAaANBAtIZWxsbyBXb3JsZKCCBEIwggQ+MIID6KADAgECAhQ4wVKBdBwX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9PJg6IQiDgzLWnLG9TANBgkqgw4DCgEBAQIFADBTMQswCQYDVQQGEwJLWjFEMEIG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A1UEAww70rDQm9Ci0KLQq9KaINCa0KPTmNCb0JDQndCU0KvQoNCj0KjQqyDQntCg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0KLQkNCb0KvSmiAoR09TVCkwHhcNMjAwMTMxMTIyNDU0WhcNMjEwMTMwMTIyNDU0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WjCB6TEeMBwGA1UEAwwV0KLQldCh0KLQntCSINCi0JXQodCiMRUwEwYDVQQEDAzQ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otCV0KHQotCe0JIxGDAWBgNVBAUTD0lJTjEyMzQ1Njc4OTAxMTELMAkGA1UEBhMC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S1oxHDAaBgNVBAcME9Cd0KPQoC3QodCj0JvQotCQ0J0xHDAaBgNVBAgME9Cd0KPQ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oC3QodCj0JvQotCQ0J0xGDAWBgNVBAoMD9CQ0J4gItCi0JXQodCiIjEYMBYGA1UE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CwwPQklOMTIzNDU2Nzg5MDIxMRkwFwYDVQQqDBDQotCV0KHQotCe0JLQmNCnMGww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JQYJKoMOAwoBAQEBMBgGCiqDDgMKAQEBAQEGCiqDDgMKAQMBAQADQwAEQPt7+Toy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zfr2ET3VNkb2oDF+Fj0Hqw5oGMEk/g+hH4OwTAofNsIO2XSBjN6TUukmFPtx9jOt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6DI4eJvOLJ2sHJKjggHrMIIB5zAOBgNVHQ8BAf8EBAMCBsAwKAYDVR0lBCEwHwYI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KwYBBQUHAwQGCCqDDgMDBAECBgkqgw4DAwQBAgEwDwYDVR0jBAgwBoAEW2pz6TAd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BgNVHQ4EFgQUF2KDAKdW1I2OibmNdsK3QBY2W7YwXgYDVR0gBFcwVTBTBgcqgw4D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AwIBMEgwIQYIKwYBBQUHAgEWFWh0dHA6Ly9wa2kuZ292Lmt6L2NwczAjBggrBgEF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BQcCAjAXDBVodHRwOi8vcGtpLmdvdi5rei9jcHMwWAYDVR0fBFEwTzBNoEugSYYi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aHR0cDovL2NybC5wa2kuZ292Lmt6L25jYV9nb3N0LmNybIYjaHR0cDovL2NybDEu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cGtpLmdvdi5rei9uY2FfZ29zdC5jcmwwXAYDVR0uBFUwUzBRoE+gTYYkaHR0cDov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L2NybC5wa2kuZ292Lmt6L25jYV9kX2dvc3QuY3JshiVodHRwOi8vY3JsMS5wa2ku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Z292Lmt6L25jYV9kX2dvc3QuY3JsMGMGCCsGAQUFBwEBBFcwVTAvBggrBgEFBQcw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AoYjaHR0cDovL3BraS5nb3Yua3ovY2VydC9uY2FfZ29zdC5jZXIwIgYIKwYBBQUH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MAGGFmh0dHA6Ly9vY3NwLnBraS5nb3Yua3owDQYJKoMOAwoBAQECBQADQQC1dk8s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Y7e1KSB63hGhEUfSLLbghaFMpjgrotAjQfUhKFs5xSipJA1J0SvUGtb/RRmlF5IG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fsp5wdz0Q6F7ym+8MYIBeDCCAXQCAQEwazBTMQswCQYDVQQGEwJLWjFEMEIGA1UE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Aww70rDQm9Ci0KLQq9KaINCa0KPTmNCb0JDQndCU0KvQoNCj0KjQqyDQntCg0KLQ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kNCb0KvSmiAoR09TVCkCFDjBUoF0HBf08mDohCIODMtacsb1MAwGCCqDDgMKAQMB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BQCggaIwGAYJKoZIhvcNAQkDMQsGCSqGSIb3DQEHATAcBgkqhkiG9w0BCQUxDxcN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MjAwMjE4MTIwNDIyWjAvBgkqhkiG9w0BCQQxIgQgE90Xx3rvbBdtODks3w6eEhqk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SeHKRo9Y62BZWaVxSy8wNwYLKoZIhvcNAQkQAi8xKDAmMCQwIgQgoz+VLBBNKyhP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UZ1HW3HiiYQrYvUEmdcimY57pS/qByAwDQYJKoMOAwoBAQEBBQAEQJjXap3IGnBj</w:t>
            </w:r>
          </w:p>
          <w:p w:rsidR="00AA1277" w:rsidRPr="00AA1277" w:rsidRDefault="00AA1277" w:rsidP="00AA1277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Gl86EjUnOKmsMnx24u/asJw9ozwH3R2WcKL9GOioWJjNLH9xlMbVxxXEiUymfksE</w:t>
            </w:r>
          </w:p>
          <w:p w:rsidR="00AA1277" w:rsidRPr="00AA1277" w:rsidRDefault="00AA1277" w:rsidP="00BF620F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3HLdxFKmeAA=-----END CMS-----</w:t>
            </w:r>
          </w:p>
        </w:tc>
        <w:tc>
          <w:tcPr>
            <w:tcW w:w="1985" w:type="dxa"/>
            <w:vAlign w:val="center"/>
          </w:tcPr>
          <w:p w:rsidR="00AA1277" w:rsidRPr="00215F2F" w:rsidRDefault="00AA1277" w:rsidP="008173E5">
            <w:pPr>
              <w:pStyle w:val="a4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KC_IN_ PEM + </w:t>
            </w:r>
            <w:r w:rsidRPr="00D40F1B">
              <w:rPr>
                <w:b/>
                <w:lang w:val="en-US"/>
              </w:rPr>
              <w:t>KC</w:t>
            </w:r>
            <w:r w:rsidRPr="00DB34CA">
              <w:rPr>
                <w:b/>
                <w:lang w:val="en-US"/>
              </w:rPr>
              <w:t>_</w:t>
            </w:r>
            <w:r w:rsidRPr="00D40F1B">
              <w:rPr>
                <w:b/>
                <w:lang w:val="en-US"/>
              </w:rPr>
              <w:t>OUT</w:t>
            </w:r>
            <w:r w:rsidRPr="00DB34CA"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BASE</w:t>
            </w:r>
            <w:r w:rsidRPr="00DB34CA">
              <w:rPr>
                <w:b/>
                <w:lang w:val="en-US"/>
              </w:rPr>
              <w:t>64</w:t>
            </w:r>
            <w:r>
              <w:rPr>
                <w:b/>
                <w:lang w:val="en-US"/>
              </w:rPr>
              <w:t xml:space="preserve"> + </w:t>
            </w:r>
            <w:r w:rsidRPr="008A0607">
              <w:rPr>
                <w:rFonts w:cstheme="minorHAnsi"/>
                <w:b/>
                <w:lang w:val="en-US"/>
              </w:rPr>
              <w:t>KC_SIGN_CMS</w:t>
            </w:r>
          </w:p>
        </w:tc>
        <w:tc>
          <w:tcPr>
            <w:tcW w:w="2693" w:type="dxa"/>
          </w:tcPr>
          <w:p w:rsidR="00AA1277" w:rsidRPr="00AA1277" w:rsidRDefault="00AA1277" w:rsidP="00AA1277">
            <w:pPr>
              <w:pStyle w:val="a4"/>
              <w:ind w:left="0"/>
              <w:rPr>
                <w:lang w:val="en-US"/>
              </w:rPr>
            </w:pPr>
            <w:r w:rsidRPr="00AA1277">
              <w:rPr>
                <w:lang w:val="en-US"/>
              </w:rPr>
              <w:t>Signature N 1</w:t>
            </w:r>
          </w:p>
          <w:p w:rsidR="00AA1277" w:rsidRPr="00AA1277" w:rsidRDefault="00AA1277" w:rsidP="00AA1277">
            <w:pPr>
              <w:pStyle w:val="a4"/>
              <w:ind w:left="0"/>
              <w:rPr>
                <w:lang w:val="en-US"/>
              </w:rPr>
            </w:pPr>
            <w:r w:rsidRPr="00AA1277">
              <w:rPr>
                <w:lang w:val="en-US"/>
              </w:rPr>
              <w:t xml:space="preserve">- </w:t>
            </w:r>
            <w:proofErr w:type="spellStart"/>
            <w:r w:rsidRPr="00AA1277">
              <w:rPr>
                <w:lang w:val="en-US"/>
              </w:rPr>
              <w:t>CAdES</w:t>
            </w:r>
            <w:proofErr w:type="spellEnd"/>
            <w:r w:rsidRPr="00AA1277">
              <w:rPr>
                <w:lang w:val="en-US"/>
              </w:rPr>
              <w:t>-BES: verify signer certificate hash - OK.</w:t>
            </w:r>
          </w:p>
          <w:p w:rsidR="00AA1277" w:rsidRPr="00AA1277" w:rsidRDefault="00AA1277" w:rsidP="00AA1277">
            <w:pPr>
              <w:pStyle w:val="a4"/>
              <w:ind w:left="0"/>
              <w:rPr>
                <w:lang w:val="en-US"/>
              </w:rPr>
            </w:pPr>
            <w:r w:rsidRPr="00AA1277">
              <w:rPr>
                <w:lang w:val="en-US"/>
              </w:rPr>
              <w:t>Verify - OK</w:t>
            </w:r>
          </w:p>
          <w:p w:rsidR="00AA1277" w:rsidRDefault="00AA1277" w:rsidP="00AA1277">
            <w:pPr>
              <w:pStyle w:val="a4"/>
              <w:ind w:left="0"/>
              <w:rPr>
                <w:lang w:val="en-US"/>
              </w:rPr>
            </w:pPr>
            <w:r w:rsidRPr="00AA1277">
              <w:rPr>
                <w:lang w:val="en-US"/>
              </w:rPr>
              <w:t>CMS Verify - OK</w:t>
            </w:r>
          </w:p>
        </w:tc>
        <w:tc>
          <w:tcPr>
            <w:tcW w:w="2126" w:type="dxa"/>
            <w:vAlign w:val="center"/>
          </w:tcPr>
          <w:p w:rsidR="00AA1277" w:rsidRDefault="00AA1277" w:rsidP="00C33A80">
            <w:pPr>
              <w:pStyle w:val="a4"/>
              <w:ind w:left="0"/>
              <w:jc w:val="center"/>
              <w:rPr>
                <w:lang w:val="en-US"/>
              </w:rPr>
            </w:pPr>
            <w:r w:rsidRPr="0081750B">
              <w:rPr>
                <w:lang w:val="en-US"/>
              </w:rPr>
              <w:t>SGVsbG8gV29ybGQ=</w:t>
            </w:r>
          </w:p>
          <w:p w:rsidR="00AA1277" w:rsidRPr="00A741FA" w:rsidRDefault="00AA1277" w:rsidP="00C33A80">
            <w:pPr>
              <w:pStyle w:val="a4"/>
              <w:ind w:left="0"/>
              <w:jc w:val="center"/>
              <w:rPr>
                <w:b/>
              </w:rPr>
            </w:pPr>
          </w:p>
        </w:tc>
      </w:tr>
      <w:tr w:rsidR="00AA1277" w:rsidRPr="00215F2F" w:rsidTr="005163F8">
        <w:trPr>
          <w:trHeight w:val="64"/>
        </w:trPr>
        <w:tc>
          <w:tcPr>
            <w:tcW w:w="443" w:type="dxa"/>
            <w:vAlign w:val="center"/>
          </w:tcPr>
          <w:p w:rsidR="00AA1277" w:rsidRPr="0075182F" w:rsidRDefault="00AA1277" w:rsidP="00DA167F">
            <w:pPr>
              <w:pStyle w:val="a4"/>
              <w:ind w:left="0"/>
              <w:jc w:val="center"/>
            </w:pPr>
            <w:r>
              <w:t>2</w:t>
            </w:r>
          </w:p>
        </w:tc>
        <w:tc>
          <w:tcPr>
            <w:tcW w:w="1429" w:type="dxa"/>
            <w:vAlign w:val="center"/>
          </w:tcPr>
          <w:p w:rsidR="00AA1277" w:rsidRPr="007C268F" w:rsidRDefault="00AA1277" w:rsidP="00C33A80">
            <w:pPr>
              <w:pStyle w:val="a4"/>
              <w:ind w:left="0"/>
              <w:jc w:val="center"/>
              <w:rPr>
                <w:lang w:val="en-US"/>
              </w:rPr>
            </w:pPr>
            <w:r w:rsidRPr="00C33A80">
              <w:rPr>
                <w:lang w:val="en-US"/>
              </w:rPr>
              <w:t>Hello World</w:t>
            </w:r>
          </w:p>
        </w:tc>
        <w:tc>
          <w:tcPr>
            <w:tcW w:w="6662" w:type="dxa"/>
            <w:vAlign w:val="center"/>
          </w:tcPr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-----BEGIN CMS-----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MIIOqwYJKoZIhvcNAQcCoIIOnDCCDpgCAQExGzALBglghkgBZQMEAgEwDAYIKoMO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AwoBAwEFADALBgkqhkiG9w0BBwGgggqzMIIEPjCCA+igAwIBAgIUOMFSgXQcF/Ty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YOiEIg4My1pyxvUwDQYJKoMOAwoBAQECBQAwUzELMAkGA1UEBhMCS1oxRDBCBgNV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BAMMO9Kw0JvQotCi0KvSmiDQmtCj05jQm9CQ0J3QlNCr0KDQo9Co0Ksg0J7QoNCi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0JDQm9Cr0pogKEdPU1QpMB4XDTIwMDEzMTEyMjQ1NFoXDTIxMDEzMDEyMjQ1NFow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gekxHjAcBgNVBAMMFdCi0JXQodCi0J7QkiDQotCV0KHQojEVMBMGA1UEBAwM0KLQ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ldCh0KLQntCSMRgwFgYDVQQFEw9JSU4xMjM0NTY3ODkwMTExCzAJBgNVBAYTAkta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MRwwGgYDVQQHDBPQndCj0KAt0KHQo9Cb0KLQkNCdMRwwGgYDVQQIDBPQndCj0KAt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0KHQo9Cb0KLQkNCdMRgwFgYDVQQKDA/QkNCeICLQotCV0KHQoiIxGDAWBgNVBAsM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D0JJTjEyMzQ1Njc4OTAyMTEZMBcGA1UEKgwQ0KLQldCh0KLQntCS0JjQpzBsMCUG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CSqDDgMKAQEBATAYBgoqgw4DCgEBAQEBBgoqgw4DCgEDAQEAA0MABED7e/k6Ms36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9hE91TZG9qAxfhY9B6sOaBjBJP4PoR+DsEwKHzbCDtl0gYzek1LpJhT7cfYzregy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OHibziydrBySo4IB6zCCAecwDgYDVR0PAQH/BAQDAgbAMCgGA1UdJQQhMB8GCCsG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AQUFBwMEBggqgw4DAwQBAgYJKoMOAwMEAQIBMA8GA1UdIwQIMAaABFtqc+kwHQYD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VR0OBBYEFBdigwCnVtSNjom5jXbCt0AWNlu2MF4GA1UdIARXMFUwUwYHKoMOAwMC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ATBIMCEGCCsGAQUFBwIBFhVodHRwOi8vcGtpLmdvdi5rei9jcHMwIwYIKwYBBQUH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AgIwFwwVaHR0cDovL3BraS5nb3Yua3ovY3BzMFgGA1UdHwRRME8wTaBLoEmGImh0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lastRenderedPageBreak/>
              <w:t>dHA6Ly9jcmwucGtpLmdvdi5rei9uY2FfZ29zdC5jcmyGI2h0dHA6Ly9jcmwxLnBr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aS5nb3Yua3ovbmNhX2dvc3QuY3JsMFwGA1UdLgRVMFMwUaBPoE2GJGh0dHA6Ly9j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cmwucGtpLmdvdi5rei9uY2FfZF9nb3N0LmNybIYlaHR0cDovL2NybDEucGtpLmdv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di5rei9uY2FfZF9nb3N0LmNybDBjBggrBgEFBQcBAQRXMFUwLwYIKwYBBQUHMAKG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I2h0dHA6Ly9wa2kuZ292Lmt6L2NlcnQvbmNhX2dvc3QuY2VyMCIGCCsGAQUFBzAB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hhZodHRwOi8vb2NzcC5wa2kuZ292Lmt6MA0GCSqDDgMKAQEBAgUAA0EAtXZPLGO3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tSkget4RoRFH0iy24IWhTKY4K6LQI0H1IShbOcUoqSQNSdEr1BrW/0UZpReSBn7K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ecHc9EOhe8pvvDCCBm0wggRVoAMCAQICFBJrYt7hXLVq8p9OHMEUh0hZX9BMMA0G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CSqGSIb3DQEBCwUAMFIxCzAJBgNVBAYTAktaMUMwQQYDVQQDDDrSsNCb0KLQotCr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0pog0JrQo9OY0JvQkNCd0JTQq9Cg0KPQqNCrINCe0KDQotCQ0JvQq9KaIChSU0Ep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MB4XDTIwMDEzMTEyMjI1OVoXDTIxMDEzMDEyMjI1OVowga8xIjAgBgNVBAMMGdCi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0JXQodCi0KLQntCSINCi0JXQodCi0KIxFzAVBgNVBAQMDtCi0JXQodCi0KLQntCS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MRgwFgYDVQQFEw9JSU4xMjM0NTY3ODkwMTIxCzAJBgNVBAYTAktaMRUwEwYDVQQH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DAzQkNCb0JzQkNCi0KsxFTATBgNVBAgMDNCQ0JvQnNCQ0KLQqzEbMBkGA1UEKgwS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0KLQldCh0KLQotCe0JLQmNCnMIIBIjANBgkqhkiG9w0BAQEFAAOCAQ8AMIIBCgKC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AQEAiDPNsqD1i/rZAktCvTJyKy3uw2l3B4znJhLnQv3m/Ax2VoNhmqWlcfgArLPh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shigLBnfC2zBQMlmfV7bSSODT+Jfe8XZxwmkRZmFPofxf6ANvz3it5cMmMauyRC2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zq5nKyCAf3CUwwl/p3WMf8R29bfl2JL4NMfQHrc8CX6V1Q0sGMQ1On8JPl9wdGqA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E5YomqX6dQPeRTmm/90rrPHAsf05SHDoq2L5jgdN0cg8VQ9oP/iocT450a6daoB9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gHNx5bkRfFqiC/0Ws7I7JhiRQg+MME6c2d1Mj13jlHA39H5EtUtmF9EhcB9aeTSd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proofErr w:type="spellStart"/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i</w:t>
            </w:r>
            <w:proofErr w:type="spellEnd"/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/coHVdHRmTNkLjR5yUlTnHN7wIDAQABo4IB2zCCAdcwDgYDVR0PAQH/</w:t>
            </w:r>
            <w:proofErr w:type="spellStart"/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BAQDAgbA</w:t>
            </w:r>
            <w:proofErr w:type="spellEnd"/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MB0GA1UdJQQWMBQGCCsGAQUFBwMEBggqgw4DAwQBATAPBgNVHSMECDAGgARbanQR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MB0GA1UdDgQWBBR0EkRp/hlbSXTTZC3VA2E4rA0oVzBeBgNVHSAEVzBVMFMGByqD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DgMDAgMwSDAhBggrBgEFBQcCARYVaHR0cDovL3BraS5nb3Yua3ovY3BzMCMGCCsG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AQUFBwICMBcMFWh0dHA6Ly9wa2kuZ292Lmt6L2NwczBWBgNVHR8ETzBNMEugSaBH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hiFodHRwOi8vY3JsLnBraS5nb3Yua3ovbmNhX3JzYS5jcmyGImh0dHA6Ly9jcmwx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LnBraS5nb3Yua3ovbmNhX3JzYS5jcmwwWgYDVR0uBFMwUTBPoE2gS4YjaHR0cDov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L2NybC5wa2kuZ292Lmt6L25jYV9kX3JzYS5jcmyGJGh0dHA6Ly9jcmwxLnBraS5n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b3Yua3ovbmNhX2RfcnNhLmNybDBiBggrBgEFBQcBAQRWMFQwLgYIKwYBBQUHMAKG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Imh0dHA6Ly9wa2kuZ292Lmt6L2NlcnQvbmNhX3JzYS5jZXIwIgYIKwYBBQUHMAGG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Fmh0dHA6Ly9vY3NwLnBraS5nb3Yua3owDQYJKoZIhvcNAQELBQADggIBAD3jfESi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1xkZnX41EjbZ4lyg8SZSNTnTei9rhW9XoqQgjB9y11zaBspIvps13fHr48cZHfbG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/PKEj0wSLD+/t0uPbgxzW4QJJ4IT+e/dpjepOUJvOfesGOjCfCaEG4VvT/l9kNey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proofErr w:type="spellStart"/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NQPiFEgCn+kHYYPnVdd</w:t>
            </w:r>
            <w:proofErr w:type="spellEnd"/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/mh6jh/xAzwL6Jcf336QorUM67xq7kpX19u+mD4TUTGLv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L8DrU6EvTMjFc3OfMIjY0+vplwyoBGIwey3+ifKE+K7of+hAbc7xLEKE2Ik+9r5t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PvY33Oiubo6fN525BeTBAJDNJCy3j+d4jz3nQjzBpRioZ+7TqPN/3mBknJOJOVdC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q9/URwRYqlWXpPcIe8y/QfOgTT5jksyKpWJoCyiNzNOPOLR1O0MacTuRaAotNWE4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8QbDJ4dW0z0gIhlDPCfaoXG5dhUEbqaYK15QzQhI3QvRqZyU8GMyuzoysN+bdSXX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6nHyhtwTSWFE3RPvb0L58rn0eOsIw+tthOojpR3bbsqQZtKDDjqnS8cvP1KDGrVl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1Af5YeEatKdzrGAIIRUBpnJnt64OglrLWr0hcSgCxkzzBUhv0F7gPnHlBKXIuUFj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proofErr w:type="spellStart"/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voMf</w:t>
            </w:r>
            <w:proofErr w:type="spellEnd"/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/wHVOLGNz9epaTGshcDULtSwHJqAQI4NcCEZCc1qDBroEGe7ifsK+vB3ECRD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R1u2ndLUXUKv4gL/</w:t>
            </w:r>
            <w:proofErr w:type="spellStart"/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RAoOUcWotb</w:t>
            </w:r>
            <w:proofErr w:type="spellEnd"/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/6KnXKojRDMYIDsDCCAXQCAQEwazBTMQswCQYD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VQQGEwJLWjFEMEIGA1UEAww70rDQm9Ci0KLQq9KaINCa0KPTmNCb0JDQndCU0KvQ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oNCj0KjQqyDQntCg0KLQkNCb0KvSmiAoR09TVCkCFDjBUoF0HBf08mDohCIODMta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csb1MAwGCCqDDgMKAQMBBQCggaIwGAYJKoZIhvcNAQkDMQsGCSqGSIb3DQEHATAc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BgkqhkiG9w0BCQUxDxcNMjAwMjE4MTExMTM3WjAvBgkqhkiG9w0BCQQxIgQgE90X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x3rvbBdtODks3w6eEhqkSeHKRo9Y62BZWaVxSy8wNwYLKoZIhvcNAQkQAi8xKDAm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MCQwIgQgoz+VLBBNKyhPUZ1HW3HiiYQrYvUEmdcimY57pS/</w:t>
            </w:r>
            <w:proofErr w:type="spellStart"/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qByAwDQYJKoMOAwoB</w:t>
            </w:r>
            <w:proofErr w:type="spellEnd"/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AQEBBQAEQBdTCl5yV48+LRHMf2y2y97kqZVPqpebtYa3YMQ9rC1Pjh41qvgsm387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8XwwAhjcSTQ69oxbd4NT/Te05Bse0HkwggI0AgEBMGowUjELMAkGA1UEBhMCS1ox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QzBBBgNVBAMMOtKw0JvQotCi0KvSmiDQmtCj05jQm9CQ0J3QlNCr0KDQo9Co0Ksg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0J7QoNCi0JDQm9Cr0pogKFJTQSkCFBJrYt7hXLVq8p9OHMEUh0hZX9BMMAsGCWCG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SAFlAwQCAaCBojAYBgkqhkiG9w0BCQMxCwYJKoZIhvcNAQcBMBwGCSqGSIb3DQEJ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BTEPFw0yMDAyMTgxMTExMTdaMC8GCSqGSIb3DQEJBDEiBCClkabUC/</w:t>
            </w:r>
            <w:proofErr w:type="spellStart"/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QgQEoBFzPP</w:t>
            </w:r>
            <w:proofErr w:type="spellEnd"/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t7GQ1ixlvwvNoytXsnfZrZ8UbjA3BgsqhkiG9w0BCRACLzEoMCYwJDAiBCDYvhVj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proofErr w:type="spellStart"/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CAtW</w:t>
            </w:r>
            <w:proofErr w:type="spellEnd"/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/Cs7938IOPMmazA2g8hXUO0B36wnL2GkvjANBgkqhkiG9w0BAQEFAASCAQB7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sV+FCKEmQTeSt9H92Yz4KqFX6z3AbEGpRXInILHjsT7F6tKqj5GlWXAQuXH00zZB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NjnQ3CcISz6uRNPw65MXwiRQgiv12dvZBXczpp4ba0iT5nvYLRqHmGoiQU6Fg7yI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OQjEaPHiSUufsF2DtpmXMOnjbe6ki14Us5H2g8koVaNmdxvy5LpMd3sYa49ajViK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ol7WZDKIWMX5OemkT1rNX4byWwswbw8mhNucM0c6eO6SO9MjwYR8X8D+ohJ1iaFp</w:t>
            </w:r>
          </w:p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ixpv8QiXeir7lz51QtFvL4TAu2YhFoJa7barwtG6VWSxK1ep3nMml76EpN5xVKNk</w:t>
            </w:r>
          </w:p>
          <w:p w:rsidR="00AA1277" w:rsidRPr="00C33A80" w:rsidRDefault="00AA1277" w:rsidP="00BF620F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b/>
                <w:sz w:val="14"/>
                <w:szCs w:val="16"/>
                <w:lang w:val="en-US"/>
              </w:rPr>
            </w:pPr>
            <w:r w:rsidRPr="00C33A80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flGNB0lh6DZDvgys8bgI-----END CMS-----</w:t>
            </w:r>
          </w:p>
        </w:tc>
        <w:tc>
          <w:tcPr>
            <w:tcW w:w="1985" w:type="dxa"/>
            <w:vAlign w:val="center"/>
          </w:tcPr>
          <w:p w:rsidR="00AA1277" w:rsidRDefault="00AA1277" w:rsidP="00C33A80">
            <w:pPr>
              <w:pStyle w:val="a4"/>
              <w:spacing w:after="0" w:line="240" w:lineRule="auto"/>
              <w:ind w:left="0"/>
              <w:jc w:val="center"/>
              <w:rPr>
                <w:rFonts w:cstheme="minorHAnsi"/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KC_IN_ PEM + </w:t>
            </w:r>
            <w:r w:rsidRPr="008A0607">
              <w:rPr>
                <w:rFonts w:cstheme="minorHAnsi"/>
                <w:b/>
                <w:lang w:val="en-US"/>
              </w:rPr>
              <w:t>KC_SIGN_CMS</w:t>
            </w:r>
            <w:r>
              <w:rPr>
                <w:rFonts w:cstheme="minorHAnsi"/>
                <w:b/>
                <w:lang w:val="en-US"/>
              </w:rPr>
              <w:t xml:space="preserve"> +</w:t>
            </w:r>
          </w:p>
          <w:p w:rsidR="00AA1277" w:rsidRPr="00215F2F" w:rsidRDefault="00AA1277" w:rsidP="00C33A80">
            <w:pPr>
              <w:pStyle w:val="a4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923108">
              <w:rPr>
                <w:rFonts w:cstheme="minorHAnsi"/>
                <w:b/>
                <w:lang w:val="en-US"/>
              </w:rPr>
              <w:t>KC_ DETACHED_DATA</w:t>
            </w:r>
          </w:p>
        </w:tc>
        <w:tc>
          <w:tcPr>
            <w:tcW w:w="2693" w:type="dxa"/>
          </w:tcPr>
          <w:p w:rsidR="00AA1277" w:rsidRPr="00AA1277" w:rsidRDefault="00AA1277" w:rsidP="00AA1277">
            <w:pPr>
              <w:pStyle w:val="a4"/>
              <w:ind w:left="0"/>
              <w:rPr>
                <w:lang w:val="en-US"/>
              </w:rPr>
            </w:pPr>
            <w:r w:rsidRPr="00AA1277">
              <w:rPr>
                <w:lang w:val="en-US"/>
              </w:rPr>
              <w:t>Signature N 1</w:t>
            </w:r>
          </w:p>
          <w:p w:rsidR="00AA1277" w:rsidRPr="00AA1277" w:rsidRDefault="00AA1277" w:rsidP="00AA1277">
            <w:pPr>
              <w:pStyle w:val="a4"/>
              <w:ind w:left="0"/>
              <w:rPr>
                <w:lang w:val="en-US"/>
              </w:rPr>
            </w:pPr>
            <w:r w:rsidRPr="00AA1277">
              <w:rPr>
                <w:lang w:val="en-US"/>
              </w:rPr>
              <w:t xml:space="preserve">- </w:t>
            </w:r>
            <w:proofErr w:type="spellStart"/>
            <w:r w:rsidRPr="00AA1277">
              <w:rPr>
                <w:lang w:val="en-US"/>
              </w:rPr>
              <w:t>CAdES</w:t>
            </w:r>
            <w:proofErr w:type="spellEnd"/>
            <w:r w:rsidRPr="00AA1277">
              <w:rPr>
                <w:lang w:val="en-US"/>
              </w:rPr>
              <w:t>-BES: verify signer certificate hash - OK.</w:t>
            </w:r>
          </w:p>
          <w:p w:rsidR="00AA1277" w:rsidRPr="00AA1277" w:rsidRDefault="00AA1277" w:rsidP="00AA1277">
            <w:pPr>
              <w:pStyle w:val="a4"/>
              <w:ind w:left="0"/>
              <w:rPr>
                <w:lang w:val="en-US"/>
              </w:rPr>
            </w:pPr>
            <w:r w:rsidRPr="00AA1277">
              <w:rPr>
                <w:lang w:val="en-US"/>
              </w:rPr>
              <w:t>Verify - OK</w:t>
            </w:r>
          </w:p>
          <w:p w:rsidR="00AA1277" w:rsidRPr="00AA1277" w:rsidRDefault="00AA1277" w:rsidP="00AA1277">
            <w:pPr>
              <w:pStyle w:val="a4"/>
              <w:ind w:left="0"/>
              <w:rPr>
                <w:lang w:val="en-US"/>
              </w:rPr>
            </w:pPr>
            <w:r w:rsidRPr="00AA1277">
              <w:rPr>
                <w:lang w:val="en-US"/>
              </w:rPr>
              <w:t>Signature N 2</w:t>
            </w:r>
          </w:p>
          <w:p w:rsidR="00AA1277" w:rsidRPr="00AA1277" w:rsidRDefault="00AA1277" w:rsidP="00AA1277">
            <w:pPr>
              <w:pStyle w:val="a4"/>
              <w:ind w:left="0"/>
              <w:rPr>
                <w:lang w:val="en-US"/>
              </w:rPr>
            </w:pPr>
            <w:r w:rsidRPr="00AA1277">
              <w:rPr>
                <w:lang w:val="en-US"/>
              </w:rPr>
              <w:t xml:space="preserve">- </w:t>
            </w:r>
            <w:proofErr w:type="spellStart"/>
            <w:r w:rsidRPr="00AA1277">
              <w:rPr>
                <w:lang w:val="en-US"/>
              </w:rPr>
              <w:t>CAdES</w:t>
            </w:r>
            <w:proofErr w:type="spellEnd"/>
            <w:r w:rsidRPr="00AA1277">
              <w:rPr>
                <w:lang w:val="en-US"/>
              </w:rPr>
              <w:t>-BES: verify signer certificate hash - OK.</w:t>
            </w:r>
          </w:p>
          <w:p w:rsidR="00AA1277" w:rsidRPr="00AA1277" w:rsidRDefault="00AA1277" w:rsidP="00AA1277">
            <w:pPr>
              <w:pStyle w:val="a4"/>
              <w:ind w:left="0"/>
              <w:rPr>
                <w:lang w:val="en-US"/>
              </w:rPr>
            </w:pPr>
            <w:r w:rsidRPr="00AA1277">
              <w:rPr>
                <w:lang w:val="en-US"/>
              </w:rPr>
              <w:t>Verify - OK</w:t>
            </w:r>
          </w:p>
          <w:p w:rsidR="00AA1277" w:rsidRDefault="00AA1277" w:rsidP="00AA1277">
            <w:pPr>
              <w:pStyle w:val="a4"/>
              <w:ind w:left="0"/>
              <w:rPr>
                <w:lang w:val="en-US"/>
              </w:rPr>
            </w:pPr>
            <w:r w:rsidRPr="00AA1277">
              <w:rPr>
                <w:lang w:val="en-US"/>
              </w:rPr>
              <w:t>CMS Verify - OK</w:t>
            </w:r>
          </w:p>
        </w:tc>
        <w:tc>
          <w:tcPr>
            <w:tcW w:w="2126" w:type="dxa"/>
            <w:vAlign w:val="center"/>
          </w:tcPr>
          <w:p w:rsidR="00AA1277" w:rsidRPr="0081750B" w:rsidRDefault="00AA1277" w:rsidP="00DA167F">
            <w:pPr>
              <w:pStyle w:val="a4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w:rsidR="00AA1277" w:rsidRPr="00AA1277" w:rsidTr="005163F8">
        <w:trPr>
          <w:trHeight w:val="64"/>
        </w:trPr>
        <w:tc>
          <w:tcPr>
            <w:tcW w:w="443" w:type="dxa"/>
            <w:vAlign w:val="center"/>
          </w:tcPr>
          <w:p w:rsidR="00AA1277" w:rsidRPr="00AA1277" w:rsidRDefault="00AA1277" w:rsidP="00DA167F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429" w:type="dxa"/>
            <w:vAlign w:val="center"/>
          </w:tcPr>
          <w:p w:rsidR="00AA1277" w:rsidRPr="00C33A80" w:rsidRDefault="005163F8" w:rsidP="00C33A80">
            <w:pPr>
              <w:pStyle w:val="a4"/>
              <w:ind w:left="0"/>
              <w:jc w:val="center"/>
              <w:rPr>
                <w:lang w:val="en-US"/>
              </w:rPr>
            </w:pPr>
            <w:r w:rsidRPr="005163F8">
              <w:rPr>
                <w:lang w:val="en-US"/>
              </w:rPr>
              <w:t>Hello World</w:t>
            </w:r>
          </w:p>
        </w:tc>
        <w:tc>
          <w:tcPr>
            <w:tcW w:w="6662" w:type="dxa"/>
            <w:vAlign w:val="center"/>
          </w:tcPr>
          <w:p w:rsidR="00AA1277" w:rsidRPr="00C33A80" w:rsidRDefault="00AA1277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AA1277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Nd2u+5ZFi/eOa7wQ6xz9lixbZzIKVAqyWuy3iN84JMvzfa0+aAQf0e45e5jiKt3cFLZX+PT23fni4OKi2cnPsFbTvYZV2ZzXYd+0BMg6nBASCeH4B9q/imdXSKCWZuwaanCOpRos+yy70U2Qyn7uJHwCtkampP21/pvxmt9yZxCtcOwoSYzmglTnsygM3GpNhQLWIofrZCiDHyMteOBF0ePcVnlufv1blPvg3vSGXNyZXC79WfYV0fJN0XjjOYgCgxZG8FPCIB1taUrpWRKtCesT+jQ82ESDJstOmllEKanhIuJ4uFwQP1v5U11CJDpUJA7LxsWpFT3sZ1JE1g9aNg==</w:t>
            </w:r>
          </w:p>
        </w:tc>
        <w:tc>
          <w:tcPr>
            <w:tcW w:w="1985" w:type="dxa"/>
            <w:vAlign w:val="center"/>
          </w:tcPr>
          <w:p w:rsidR="00AA1277" w:rsidRPr="005163F8" w:rsidRDefault="00AA1277" w:rsidP="005163F8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KC_IN_ 2BASE64 + </w:t>
            </w:r>
            <w:r w:rsidRPr="000103CC">
              <w:rPr>
                <w:b/>
                <w:lang w:val="en-US"/>
              </w:rPr>
              <w:t>KC_SIGN_DRAFT</w:t>
            </w:r>
          </w:p>
        </w:tc>
        <w:tc>
          <w:tcPr>
            <w:tcW w:w="2693" w:type="dxa"/>
          </w:tcPr>
          <w:p w:rsidR="00AA1277" w:rsidRPr="00AA1277" w:rsidRDefault="00AA1277" w:rsidP="00AA1277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A1277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Verify - OK</w:t>
            </w:r>
          </w:p>
          <w:p w:rsidR="00AA1277" w:rsidRPr="00AA1277" w:rsidRDefault="00AA1277" w:rsidP="00AA1277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AA1277" w:rsidRDefault="00AA1277" w:rsidP="00DA167F">
            <w:pPr>
              <w:pStyle w:val="a4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w:rsidR="005163F8" w:rsidRPr="00AA1277" w:rsidTr="005163F8">
        <w:trPr>
          <w:trHeight w:val="64"/>
        </w:trPr>
        <w:tc>
          <w:tcPr>
            <w:tcW w:w="443" w:type="dxa"/>
            <w:vAlign w:val="center"/>
          </w:tcPr>
          <w:p w:rsidR="005163F8" w:rsidRDefault="005163F8" w:rsidP="00DA167F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29" w:type="dxa"/>
            <w:vAlign w:val="center"/>
          </w:tcPr>
          <w:p w:rsidR="005163F8" w:rsidRPr="005163F8" w:rsidRDefault="005163F8" w:rsidP="00C33A80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62" w:type="dxa"/>
            <w:vAlign w:val="center"/>
          </w:tcPr>
          <w:p w:rsidR="005163F8" w:rsidRPr="00AA1277" w:rsidRDefault="005163F8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5163F8">
              <w:rPr>
                <w:rFonts w:asciiTheme="majorHAnsi" w:hAnsiTheme="majorHAnsi" w:cstheme="majorHAnsi"/>
                <w:sz w:val="14"/>
                <w:szCs w:val="16"/>
                <w:lang w:val="en-US"/>
              </w:rPr>
              <w:t>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</w:t>
            </w:r>
          </w:p>
        </w:tc>
        <w:tc>
          <w:tcPr>
            <w:tcW w:w="1985" w:type="dxa"/>
            <w:vAlign w:val="center"/>
          </w:tcPr>
          <w:p w:rsidR="005163F8" w:rsidRDefault="005163F8" w:rsidP="005163F8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KC_IN_ BASE64 + </w:t>
            </w:r>
            <w:r w:rsidRPr="008A0607">
              <w:rPr>
                <w:rFonts w:cstheme="minorHAnsi"/>
                <w:b/>
                <w:lang w:val="en-US"/>
              </w:rPr>
              <w:t>KC_SIGN_CMS</w:t>
            </w:r>
          </w:p>
          <w:p w:rsidR="005163F8" w:rsidRDefault="005163F8" w:rsidP="005163F8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2693" w:type="dxa"/>
          </w:tcPr>
          <w:p w:rsidR="005163F8" w:rsidRPr="005163F8" w:rsidRDefault="005163F8" w:rsidP="005163F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5163F8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Signature N 1</w:t>
            </w:r>
          </w:p>
          <w:p w:rsidR="005163F8" w:rsidRPr="005163F8" w:rsidRDefault="005163F8" w:rsidP="005163F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5163F8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- </w:t>
            </w:r>
            <w:proofErr w:type="spellStart"/>
            <w:r w:rsidRPr="005163F8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CAdES</w:t>
            </w:r>
            <w:proofErr w:type="spellEnd"/>
            <w:r w:rsidRPr="005163F8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-BES: verify signer certificate hash - OK.</w:t>
            </w:r>
          </w:p>
          <w:p w:rsidR="005163F8" w:rsidRPr="005163F8" w:rsidRDefault="005163F8" w:rsidP="005163F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5163F8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Verify - OK</w:t>
            </w:r>
          </w:p>
          <w:p w:rsidR="005163F8" w:rsidRPr="00AA1277" w:rsidRDefault="005163F8" w:rsidP="005163F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5163F8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CMS Verify - OK</w:t>
            </w:r>
          </w:p>
        </w:tc>
        <w:tc>
          <w:tcPr>
            <w:tcW w:w="2126" w:type="dxa"/>
            <w:vAlign w:val="center"/>
          </w:tcPr>
          <w:p w:rsidR="005163F8" w:rsidRPr="005163F8" w:rsidRDefault="005163F8" w:rsidP="005163F8">
            <w:pPr>
              <w:pStyle w:val="a4"/>
              <w:ind w:left="0"/>
              <w:jc w:val="center"/>
              <w:rPr>
                <w:lang w:val="en-US"/>
              </w:rPr>
            </w:pPr>
            <w:r w:rsidRPr="005163F8">
              <w:rPr>
                <w:lang w:val="en-US"/>
              </w:rPr>
              <w:t>Hello World</w:t>
            </w:r>
          </w:p>
        </w:tc>
      </w:tr>
      <w:tr w:rsidR="005163F8" w:rsidRPr="00AA1277" w:rsidTr="005163F8">
        <w:trPr>
          <w:trHeight w:val="64"/>
        </w:trPr>
        <w:tc>
          <w:tcPr>
            <w:tcW w:w="443" w:type="dxa"/>
            <w:vAlign w:val="center"/>
          </w:tcPr>
          <w:p w:rsidR="005163F8" w:rsidRDefault="005163F8" w:rsidP="00DA167F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29" w:type="dxa"/>
            <w:vAlign w:val="center"/>
          </w:tcPr>
          <w:p w:rsidR="005163F8" w:rsidRDefault="005163F8" w:rsidP="00C33A80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62" w:type="dxa"/>
            <w:vAlign w:val="center"/>
          </w:tcPr>
          <w:p w:rsidR="005163F8" w:rsidRPr="005163F8" w:rsidRDefault="005163F8" w:rsidP="00C33A80">
            <w:pPr>
              <w:pStyle w:val="a4"/>
              <w:spacing w:after="0" w:line="240" w:lineRule="auto"/>
              <w:ind w:left="0"/>
              <w:rPr>
                <w:rFonts w:asciiTheme="majorHAnsi" w:hAnsiTheme="majorHAnsi" w:cstheme="majorHAnsi"/>
                <w:sz w:val="14"/>
                <w:szCs w:val="16"/>
                <w:lang w:val="en-US"/>
              </w:rPr>
            </w:pPr>
            <w:r w:rsidRPr="005163F8">
              <w:rPr>
                <w:rFonts w:asciiTheme="majorHAnsi" w:hAnsiTheme="majorHAnsi" w:cstheme="majorHAnsi"/>
                <w:szCs w:val="16"/>
                <w:lang w:val="en-US"/>
              </w:rPr>
              <w:t>D:\Temp\application.pdf</w:t>
            </w:r>
            <w:r w:rsidRPr="00BF620F">
              <w:rPr>
                <w:rFonts w:asciiTheme="majorHAnsi" w:hAnsiTheme="majorHAnsi" w:cstheme="majorHAnsi"/>
                <w:szCs w:val="16"/>
                <w:lang w:val="en-US"/>
              </w:rPr>
              <w:t xml:space="preserve"> </w:t>
            </w:r>
            <w:r w:rsidRPr="00BF620F">
              <w:rPr>
                <w:rFonts w:asciiTheme="majorHAnsi" w:hAnsiTheme="majorHAnsi" w:cstheme="majorHAnsi"/>
                <w:i/>
                <w:szCs w:val="16"/>
                <w:lang w:val="en-US"/>
              </w:rPr>
              <w:t>(</w:t>
            </w:r>
            <w:r w:rsidRPr="00BF620F">
              <w:rPr>
                <w:rFonts w:asciiTheme="majorHAnsi" w:hAnsiTheme="majorHAnsi" w:cstheme="majorHAnsi"/>
                <w:i/>
                <w:szCs w:val="16"/>
              </w:rPr>
              <w:t>Подписанный</w:t>
            </w:r>
            <w:r w:rsidRPr="00BF620F">
              <w:rPr>
                <w:rFonts w:asciiTheme="majorHAnsi" w:hAnsiTheme="majorHAnsi" w:cstheme="majorHAnsi"/>
                <w:i/>
                <w:szCs w:val="16"/>
                <w:lang w:val="en-US"/>
              </w:rPr>
              <w:t xml:space="preserve"> PDF-</w:t>
            </w:r>
            <w:r w:rsidRPr="00BF620F">
              <w:rPr>
                <w:rFonts w:asciiTheme="majorHAnsi" w:hAnsiTheme="majorHAnsi" w:cstheme="majorHAnsi"/>
                <w:i/>
                <w:szCs w:val="16"/>
              </w:rPr>
              <w:t>файл</w:t>
            </w:r>
            <w:r>
              <w:rPr>
                <w:rFonts w:asciiTheme="majorHAnsi" w:hAnsiTheme="majorHAnsi" w:cstheme="majorHAnsi"/>
                <w:szCs w:val="16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:rsidR="005163F8" w:rsidRDefault="005163F8" w:rsidP="005163F8">
            <w:pPr>
              <w:pStyle w:val="a4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KC_IN_ FILE</w:t>
            </w:r>
            <w:r w:rsidRPr="00635978">
              <w:rPr>
                <w:b/>
                <w:lang w:val="en-US"/>
              </w:rPr>
              <w:t>+</w:t>
            </w:r>
            <w:r w:rsidRPr="00D40F1B">
              <w:rPr>
                <w:b/>
                <w:lang w:val="en-US"/>
              </w:rPr>
              <w:t xml:space="preserve"> KC_IN_</w:t>
            </w:r>
            <w:r>
              <w:rPr>
                <w:b/>
                <w:lang w:val="en-US"/>
              </w:rPr>
              <w:t xml:space="preserve">DER + </w:t>
            </w:r>
            <w:r w:rsidRPr="008A0607">
              <w:rPr>
                <w:rFonts w:cstheme="minorHAnsi"/>
                <w:b/>
                <w:lang w:val="en-US"/>
              </w:rPr>
              <w:t>KC_SIGN_CMS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2693" w:type="dxa"/>
          </w:tcPr>
          <w:p w:rsidR="005163F8" w:rsidRPr="005163F8" w:rsidRDefault="005163F8" w:rsidP="005163F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5163F8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Signature N 1</w:t>
            </w:r>
          </w:p>
          <w:p w:rsidR="005163F8" w:rsidRPr="005163F8" w:rsidRDefault="005163F8" w:rsidP="005163F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5163F8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- </w:t>
            </w:r>
            <w:proofErr w:type="spellStart"/>
            <w:r w:rsidRPr="005163F8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CAdES</w:t>
            </w:r>
            <w:proofErr w:type="spellEnd"/>
            <w:r w:rsidRPr="005163F8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-BES: verify signer certificate hash - OK.</w:t>
            </w:r>
          </w:p>
          <w:p w:rsidR="005163F8" w:rsidRPr="005163F8" w:rsidRDefault="005163F8" w:rsidP="005163F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5163F8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Verify - OK</w:t>
            </w:r>
          </w:p>
          <w:p w:rsidR="005163F8" w:rsidRPr="005163F8" w:rsidRDefault="005163F8" w:rsidP="005163F8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CMS Verify - OK</w:t>
            </w:r>
          </w:p>
        </w:tc>
        <w:tc>
          <w:tcPr>
            <w:tcW w:w="2126" w:type="dxa"/>
            <w:vAlign w:val="center"/>
          </w:tcPr>
          <w:p w:rsidR="005163F8" w:rsidRPr="005163F8" w:rsidRDefault="005163F8" w:rsidP="005163F8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741FA" w:rsidRPr="00AA1277" w:rsidRDefault="00A741FA" w:rsidP="00A741FA">
      <w:pPr>
        <w:jc w:val="center"/>
        <w:rPr>
          <w:sz w:val="28"/>
          <w:lang w:val="en-US"/>
        </w:rPr>
      </w:pPr>
    </w:p>
    <w:sectPr w:rsidR="00A741FA" w:rsidRPr="00AA1277" w:rsidSect="00681D60">
      <w:pgSz w:w="16838" w:h="11906" w:orient="landscape"/>
      <w:pgMar w:top="567" w:right="425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3F"/>
    <w:rsid w:val="000A41A2"/>
    <w:rsid w:val="001367CB"/>
    <w:rsid w:val="00182BCA"/>
    <w:rsid w:val="001F71C6"/>
    <w:rsid w:val="0026691D"/>
    <w:rsid w:val="003A1FA2"/>
    <w:rsid w:val="005163F8"/>
    <w:rsid w:val="00617A4A"/>
    <w:rsid w:val="00681D60"/>
    <w:rsid w:val="006C238B"/>
    <w:rsid w:val="00716868"/>
    <w:rsid w:val="00723641"/>
    <w:rsid w:val="007E50B0"/>
    <w:rsid w:val="0081501A"/>
    <w:rsid w:val="008173E5"/>
    <w:rsid w:val="0089302F"/>
    <w:rsid w:val="008A0607"/>
    <w:rsid w:val="008E5819"/>
    <w:rsid w:val="00923108"/>
    <w:rsid w:val="00962F0C"/>
    <w:rsid w:val="00A27085"/>
    <w:rsid w:val="00A741FA"/>
    <w:rsid w:val="00AA1277"/>
    <w:rsid w:val="00BA3A77"/>
    <w:rsid w:val="00BF620F"/>
    <w:rsid w:val="00C33A80"/>
    <w:rsid w:val="00C80F1A"/>
    <w:rsid w:val="00C85D3F"/>
    <w:rsid w:val="00CE7304"/>
    <w:rsid w:val="00DA167F"/>
    <w:rsid w:val="00DB34CA"/>
    <w:rsid w:val="00EB200E"/>
    <w:rsid w:val="00F662AF"/>
    <w:rsid w:val="00FA70EF"/>
    <w:rsid w:val="00FD63FC"/>
    <w:rsid w:val="00FD6C0C"/>
    <w:rsid w:val="00FE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A6933-FB1C-4BA9-8E4E-2CAB46AE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D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5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5D3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A167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167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EC917-B37A-4967-9937-9CC2B4102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Pages>13</Pages>
  <Words>9775</Words>
  <Characters>55723</Characters>
  <Application>Microsoft Office Word</Application>
  <DocSecurity>0</DocSecurity>
  <Lines>464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Lenovo</cp:lastModifiedBy>
  <cp:revision>11</cp:revision>
  <dcterms:created xsi:type="dcterms:W3CDTF">2020-02-04T05:58:00Z</dcterms:created>
  <dcterms:modified xsi:type="dcterms:W3CDTF">2020-06-08T11:54:00Z</dcterms:modified>
</cp:coreProperties>
</file>