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5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F86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 w:rsidP="00F86D70">
            <w:r>
              <w:rPr>
                <w:noProof/>
              </w:rPr>
              <w:t>Lorem ipsum dolor sit amet</w:t>
            </w:r>
          </w:p>
        </w:tc>
        <w:tc>
          <w:tcPr>
            <w:tcW w:w="3117" w:type="dxa"/>
          </w:tcPr>
          <w:p w:rsidR="00C4274D" w:rsidRPr="00C4274D" w:rsidRDefault="00C4274D" w:rsidP="00F86D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C4274D" w:rsidRDefault="00C4274D" w:rsidP="00F86D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C4274D" w:rsidTr="00F8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 w:rsidP="00F86D70">
            <w:r>
              <w:t>100</w:t>
            </w:r>
          </w:p>
        </w:tc>
        <w:tc>
          <w:tcPr>
            <w:tcW w:w="3117" w:type="dxa"/>
          </w:tcPr>
          <w:p w:rsidR="00C4274D" w:rsidRDefault="00C4274D" w:rsidP="00F8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17" w:type="dxa"/>
          </w:tcPr>
          <w:p w:rsidR="00C4274D" w:rsidRDefault="00C4274D" w:rsidP="00F86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C4274D" w:rsidTr="00F86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 w:rsidP="00F86D70">
            <w:r>
              <w:t>400</w:t>
            </w:r>
          </w:p>
        </w:tc>
        <w:tc>
          <w:tcPr>
            <w:tcW w:w="3117" w:type="dxa"/>
          </w:tcPr>
          <w:p w:rsidR="00C4274D" w:rsidRDefault="00C4274D" w:rsidP="00F8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C4274D" w:rsidRDefault="00C4274D" w:rsidP="00F8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C4274D" w:rsidRDefault="00F86D70" w:rsidP="00F86D70">
      <w:pPr>
        <w:ind w:left="2880" w:firstLine="720"/>
        <w:rPr>
          <w:sz w:val="40"/>
          <w:szCs w:val="40"/>
          <w:lang w:val="ru-RU"/>
        </w:rPr>
      </w:pPr>
      <w:r w:rsidRPr="00F86D70">
        <w:rPr>
          <w:sz w:val="40"/>
          <w:szCs w:val="40"/>
          <w:lang w:val="ru-RU"/>
        </w:rPr>
        <w:t>Заголовок</w:t>
      </w:r>
    </w:p>
    <w:p w:rsidR="00F86D70" w:rsidRDefault="00F86D70" w:rsidP="00F86D70">
      <w:pPr>
        <w:ind w:left="2880" w:firstLine="720"/>
        <w:rPr>
          <w:sz w:val="40"/>
          <w:szCs w:val="40"/>
          <w:lang w:val="ru-RU"/>
        </w:rPr>
      </w:pPr>
    </w:p>
    <w:p w:rsidR="00F86D70" w:rsidRDefault="00F86D70" w:rsidP="00F86D70">
      <w:pPr>
        <w:tabs>
          <w:tab w:val="left" w:pos="1200"/>
        </w:tabs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</w:p>
    <w:p w:rsidR="00F86D70" w:rsidRDefault="00F86D70" w:rsidP="00F86D70">
      <w:pPr>
        <w:tabs>
          <w:tab w:val="left" w:pos="1200"/>
        </w:tabs>
        <w:rPr>
          <w:sz w:val="40"/>
          <w:szCs w:val="40"/>
          <w:lang w:val="ru-RU"/>
        </w:rPr>
      </w:pPr>
    </w:p>
    <w:p w:rsidR="00F86D70" w:rsidRPr="00F86D70" w:rsidRDefault="00F86D70" w:rsidP="00F86D70">
      <w:pPr>
        <w:tabs>
          <w:tab w:val="left" w:pos="1200"/>
        </w:tabs>
        <w:ind w:left="5760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</w:rPr>
        <w:t>Sdgdsgsd</w:t>
      </w:r>
      <w:proofErr w:type="spellEnd"/>
      <w:r w:rsidRPr="00F86D70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</w:rPr>
        <w:t>sdfgsd</w:t>
      </w:r>
      <w:proofErr w:type="spellEnd"/>
      <w:r w:rsidRPr="00F86D70">
        <w:rPr>
          <w:sz w:val="40"/>
          <w:szCs w:val="40"/>
          <w:lang w:val="ru-RU"/>
        </w:rPr>
        <w:t xml:space="preserve"> </w:t>
      </w:r>
      <w:proofErr w:type="spellStart"/>
      <w:proofErr w:type="gramStart"/>
      <w:r>
        <w:rPr>
          <w:sz w:val="40"/>
          <w:szCs w:val="40"/>
        </w:rPr>
        <w:t>sd</w:t>
      </w:r>
      <w:proofErr w:type="spellEnd"/>
      <w:proofErr w:type="gramEnd"/>
    </w:p>
    <w:p w:rsidR="00F86D70" w:rsidRPr="00F86D70" w:rsidRDefault="00F86D70" w:rsidP="00F86D70">
      <w:pPr>
        <w:tabs>
          <w:tab w:val="left" w:pos="1200"/>
        </w:tabs>
        <w:ind w:left="5760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</w:rPr>
        <w:t>Sdfgvsdgsd</w:t>
      </w:r>
      <w:proofErr w:type="spellEnd"/>
    </w:p>
    <w:p w:rsidR="00F86D70" w:rsidRDefault="00F86D70" w:rsidP="00F86D70">
      <w:pPr>
        <w:tabs>
          <w:tab w:val="left" w:pos="1200"/>
        </w:tabs>
        <w:ind w:left="5760"/>
        <w:rPr>
          <w:sz w:val="40"/>
          <w:szCs w:val="40"/>
        </w:rPr>
      </w:pPr>
      <w:proofErr w:type="spellStart"/>
      <w:r>
        <w:rPr>
          <w:sz w:val="40"/>
          <w:szCs w:val="40"/>
        </w:rPr>
        <w:t>Sdg</w:t>
      </w:r>
      <w:proofErr w:type="spellEnd"/>
      <w:r w:rsidRPr="00F86D70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</w:rPr>
        <w:t>sfdg</w:t>
      </w:r>
      <w:proofErr w:type="spellEnd"/>
      <w:r w:rsidRPr="00F86D70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</w:rPr>
        <w:t>fsd</w:t>
      </w:r>
      <w:proofErr w:type="spellEnd"/>
      <w:r w:rsidRPr="00F86D70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</w:rPr>
        <w:t>gdfg</w:t>
      </w:r>
      <w:proofErr w:type="spellEnd"/>
    </w:p>
    <w:p w:rsidR="00B014EF" w:rsidRPr="00B014EF" w:rsidRDefault="00B014EF" w:rsidP="00B014EF">
      <w:pPr>
        <w:ind w:left="2880" w:firstLine="720"/>
        <w:rPr>
          <w:sz w:val="40"/>
          <w:szCs w:val="40"/>
        </w:rPr>
      </w:pPr>
      <w:r w:rsidRPr="00F86D70">
        <w:rPr>
          <w:sz w:val="40"/>
          <w:szCs w:val="40"/>
          <w:lang w:val="ru-RU"/>
        </w:rPr>
        <w:t>Заголовок</w:t>
      </w:r>
      <w:r>
        <w:rPr>
          <w:sz w:val="40"/>
          <w:szCs w:val="40"/>
        </w:rPr>
        <w:t>2</w:t>
      </w:r>
    </w:p>
    <w:p w:rsidR="00B014EF" w:rsidRPr="00F86D70" w:rsidRDefault="00B014EF" w:rsidP="00F86D70">
      <w:pPr>
        <w:tabs>
          <w:tab w:val="left" w:pos="1200"/>
        </w:tabs>
        <w:ind w:left="5760"/>
        <w:rPr>
          <w:sz w:val="40"/>
          <w:szCs w:val="40"/>
          <w:lang w:val="ru-RU"/>
        </w:rPr>
      </w:pPr>
      <w:bookmarkStart w:id="0" w:name="_GoBack"/>
      <w:bookmarkEnd w:id="0"/>
    </w:p>
    <w:p w:rsidR="00807685" w:rsidRDefault="00807685" w:rsidP="00807685">
      <w:pPr>
        <w:pStyle w:val="a4"/>
        <w:ind w:left="0"/>
        <w:jc w:val="center"/>
        <w:rPr>
          <w:b/>
          <w:lang w:val="en-US"/>
        </w:rPr>
      </w:pPr>
    </w:p>
    <w:tbl>
      <w:tblPr>
        <w:tblStyle w:val="a3"/>
        <w:tblW w:w="15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3"/>
        <w:gridCol w:w="2847"/>
        <w:gridCol w:w="1277"/>
        <w:gridCol w:w="425"/>
        <w:gridCol w:w="567"/>
        <w:gridCol w:w="7942"/>
        <w:gridCol w:w="1844"/>
      </w:tblGrid>
      <w:tr w:rsidR="00807685" w:rsidTr="00807685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Входные данные</w:t>
            </w:r>
            <w:r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b/>
                <w:szCs w:val="26"/>
                <w:lang w:val="en-US"/>
              </w:rPr>
              <w:t>inData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InFlags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Выходные данные</w:t>
            </w:r>
            <w:r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b/>
                <w:lang w:val="en-US"/>
              </w:rPr>
              <w:t>outSign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outFlags</w:t>
            </w:r>
            <w:proofErr w:type="spellEnd"/>
          </w:p>
        </w:tc>
      </w:tr>
      <w:tr w:rsidR="00807685" w:rsidTr="00807685">
        <w:trPr>
          <w:trHeight w:val="11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“Hello World”</w:t>
            </w:r>
          </w:p>
          <w:p w:rsidR="00807685" w:rsidRDefault="00807685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 - текст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-----BEGIN CMS----- MIII8gYJKoZIhvcNAQc…….</w:t>
            </w:r>
            <w:proofErr w:type="spellStart"/>
            <w:r>
              <w:rPr>
                <w:lang w:val="en-US"/>
              </w:rPr>
              <w:t>LPdosF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sbMMrE</w:t>
            </w:r>
            <w:proofErr w:type="spellEnd"/>
            <w:r>
              <w:rPr>
                <w:lang w:val="en-US"/>
              </w:rPr>
              <w:t>= -----END CMS-----</w:t>
            </w:r>
          </w:p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Тип – </w:t>
            </w:r>
            <w:r>
              <w:rPr>
                <w:b/>
                <w:lang w:val="en-US"/>
              </w:rPr>
              <w:t>CMS</w:t>
            </w:r>
            <w:r>
              <w:rPr>
                <w:b/>
              </w:rPr>
              <w:t xml:space="preserve"> в формате </w:t>
            </w:r>
            <w:r>
              <w:rPr>
                <w:b/>
                <w:lang w:val="en-US"/>
              </w:rPr>
              <w:t>PEM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KC_OUT_PEM</w:t>
            </w:r>
          </w:p>
        </w:tc>
      </w:tr>
      <w:tr w:rsidR="00807685" w:rsidTr="00807685">
        <w:trPr>
          <w:trHeight w:val="64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“SGVsbG8gV29ybGQ=”</w:t>
            </w:r>
          </w:p>
          <w:p w:rsidR="00807685" w:rsidRDefault="00807685">
            <w:pPr>
              <w:pStyle w:val="a4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Тип</w:t>
            </w:r>
            <w:r>
              <w:rPr>
                <w:b/>
                <w:lang w:val="en-US"/>
              </w:rPr>
              <w:t xml:space="preserve"> - Base64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KC_IN_ BASE64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</w:pPr>
            <w:r>
              <w:rPr>
                <w:lang w:val="en-US"/>
              </w:rPr>
              <w:t>MIII</w:t>
            </w:r>
            <w:r>
              <w:t>8</w:t>
            </w:r>
            <w:proofErr w:type="spellStart"/>
            <w:r>
              <w:rPr>
                <w:lang w:val="en-US"/>
              </w:rPr>
              <w:t>gYJKoZIhvcNAQcCoII</w:t>
            </w:r>
            <w:proofErr w:type="spellEnd"/>
            <w:proofErr w:type="gramStart"/>
            <w:r>
              <w:t>…….</w:t>
            </w:r>
            <w:proofErr w:type="gramEnd"/>
            <w:del w:id="1" w:author="Lenovo" w:date="2020-06-08T17:15:00Z">
              <w:r>
                <w:delText xml:space="preserve"> </w:delText>
              </w:r>
            </w:del>
            <w:proofErr w:type="spellStart"/>
            <w:r>
              <w:rPr>
                <w:lang w:val="en-US"/>
              </w:rPr>
              <w:t>ILPdosF</w:t>
            </w:r>
            <w:proofErr w:type="spellEnd"/>
            <w:r>
              <w:t>/</w:t>
            </w:r>
            <w:proofErr w:type="spellStart"/>
            <w:r>
              <w:rPr>
                <w:lang w:val="en-US"/>
              </w:rPr>
              <w:t>sbMMrE</w:t>
            </w:r>
            <w:proofErr w:type="spellEnd"/>
            <w:r>
              <w:t xml:space="preserve">= </w:t>
            </w:r>
          </w:p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Тип - </w:t>
            </w:r>
            <w:r>
              <w:rPr>
                <w:b/>
                <w:lang w:val="en-US"/>
              </w:rPr>
              <w:t>CMS</w:t>
            </w:r>
            <w:r w:rsidRPr="00807685">
              <w:rPr>
                <w:b/>
              </w:rPr>
              <w:t xml:space="preserve"> </w:t>
            </w:r>
            <w:r>
              <w:rPr>
                <w:b/>
              </w:rPr>
              <w:t xml:space="preserve">в формате </w:t>
            </w:r>
            <w:r>
              <w:rPr>
                <w:b/>
                <w:lang w:val="en-US"/>
              </w:rPr>
              <w:t>BASE</w:t>
            </w:r>
            <w:r>
              <w:rPr>
                <w:b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KC_OUT_BASE64</w:t>
            </w:r>
          </w:p>
        </w:tc>
      </w:tr>
      <w:tr w:rsidR="00807685" w:rsidTr="00807685">
        <w:trPr>
          <w:trHeight w:val="12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“D:\Temp\ example.pdf”</w:t>
            </w:r>
          </w:p>
          <w:p w:rsidR="00807685" w:rsidRDefault="0080768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b/>
              </w:rPr>
              <w:t>Тип</w:t>
            </w:r>
            <w:r>
              <w:rPr>
                <w:b/>
                <w:lang w:val="en-US"/>
              </w:rPr>
              <w:t xml:space="preserve"> - 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KC_IN_ FILE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</w:pPr>
            <w:r>
              <w:t>Бинарные данные</w:t>
            </w:r>
          </w:p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Тип - </w:t>
            </w:r>
            <w:r>
              <w:rPr>
                <w:b/>
                <w:lang w:val="en-US"/>
              </w:rPr>
              <w:t>CMS</w:t>
            </w:r>
            <w:r>
              <w:rPr>
                <w:b/>
              </w:rPr>
              <w:t xml:space="preserve"> в формате </w:t>
            </w:r>
            <w:r>
              <w:rPr>
                <w:b/>
                <w:lang w:val="en-US"/>
              </w:rPr>
              <w:t>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685" w:rsidRDefault="00807685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KC_OUT_DER</w:t>
            </w:r>
          </w:p>
        </w:tc>
      </w:tr>
    </w:tbl>
    <w:p w:rsidR="00807685" w:rsidRDefault="00807685" w:rsidP="00807685">
      <w:pPr>
        <w:pStyle w:val="a4"/>
        <w:ind w:left="0"/>
        <w:rPr>
          <w:b/>
          <w:lang w:val="en-US"/>
        </w:rPr>
      </w:pPr>
    </w:p>
    <w:p w:rsidR="00807685" w:rsidRDefault="00807685" w:rsidP="00807685">
      <w:pPr>
        <w:pStyle w:val="a4"/>
        <w:ind w:left="0"/>
        <w:rPr>
          <w:lang w:val="en-US"/>
        </w:rPr>
      </w:pPr>
      <w:r>
        <w:rPr>
          <w:lang w:val="en-US"/>
        </w:rPr>
        <w:t>CMS with attached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proofErr w:type="spellStart"/>
      <w:r>
        <w:rPr>
          <w:lang w:val="en-US"/>
        </w:rPr>
        <w:t>kalkanFlags</w:t>
      </w:r>
      <w:proofErr w:type="spellEnd"/>
      <w:r>
        <w:rPr>
          <w:lang w:val="en-US"/>
        </w:rPr>
        <w:t xml:space="preserve"> = </w:t>
      </w:r>
      <w:r>
        <w:rPr>
          <w:b/>
          <w:lang w:val="en-US"/>
        </w:rPr>
        <w:t xml:space="preserve">KC_SIGN_CMS + </w:t>
      </w:r>
      <w:proofErr w:type="spellStart"/>
      <w:r>
        <w:rPr>
          <w:lang w:val="en-US"/>
        </w:rPr>
        <w:t>InFlags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proofErr w:type="spellStart"/>
      <w:r>
        <w:rPr>
          <w:lang w:val="en-US"/>
        </w:rPr>
        <w:t>outFlags</w:t>
      </w:r>
      <w:proofErr w:type="spellEnd"/>
      <w:r>
        <w:rPr>
          <w:lang w:val="en-US"/>
        </w:rPr>
        <w:t>;</w:t>
      </w:r>
    </w:p>
    <w:p w:rsidR="00807685" w:rsidRDefault="00807685" w:rsidP="00807685">
      <w:pPr>
        <w:pStyle w:val="a4"/>
        <w:ind w:left="0"/>
        <w:rPr>
          <w:lang w:val="en-US"/>
        </w:rPr>
      </w:pPr>
      <w:r>
        <w:rPr>
          <w:lang w:val="en-US"/>
        </w:rPr>
        <w:t>CMS with detached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proofErr w:type="spellStart"/>
      <w:r>
        <w:rPr>
          <w:lang w:val="en-US"/>
        </w:rPr>
        <w:t>kalkanFlags</w:t>
      </w:r>
      <w:proofErr w:type="spellEnd"/>
      <w:r>
        <w:rPr>
          <w:lang w:val="en-US"/>
        </w:rPr>
        <w:t xml:space="preserve"> = </w:t>
      </w:r>
      <w:r>
        <w:rPr>
          <w:b/>
          <w:lang w:val="en-US"/>
        </w:rPr>
        <w:t xml:space="preserve">KC_SIGN_CMS + </w:t>
      </w:r>
      <w:proofErr w:type="spellStart"/>
      <w:r>
        <w:rPr>
          <w:lang w:val="en-US"/>
        </w:rPr>
        <w:t>InFlags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proofErr w:type="spellStart"/>
      <w:r>
        <w:rPr>
          <w:lang w:val="en-US"/>
        </w:rPr>
        <w:t>outFlags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+ KC_ DETACHED_DATA</w:t>
      </w:r>
      <w:r>
        <w:rPr>
          <w:lang w:val="en-US"/>
        </w:rPr>
        <w:t xml:space="preserve">; </w:t>
      </w:r>
    </w:p>
    <w:p w:rsidR="00807685" w:rsidRDefault="00807685" w:rsidP="00807685">
      <w:pPr>
        <w:pStyle w:val="a4"/>
        <w:ind w:left="0"/>
        <w:rPr>
          <w:lang w:val="en-US"/>
        </w:rPr>
      </w:pPr>
      <w:proofErr w:type="spellStart"/>
      <w:r>
        <w:rPr>
          <w:lang w:val="en-US"/>
        </w:rPr>
        <w:t>DraftSign</w:t>
      </w:r>
      <w:proofErr w:type="spellEnd"/>
      <w:r>
        <w:rPr>
          <w:b/>
          <w:lang w:val="en-US"/>
        </w:rPr>
        <w:t xml:space="preserve">: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kalkanFlags</w:t>
      </w:r>
      <w:proofErr w:type="spellEnd"/>
      <w:r>
        <w:rPr>
          <w:lang w:val="en-US"/>
        </w:rPr>
        <w:t xml:space="preserve"> = </w:t>
      </w:r>
      <w:r>
        <w:rPr>
          <w:b/>
          <w:lang w:val="en-US"/>
        </w:rPr>
        <w:t xml:space="preserve">KC_SIGN_DRAFT + </w:t>
      </w:r>
      <w:proofErr w:type="spellStart"/>
      <w:r>
        <w:rPr>
          <w:lang w:val="en-US"/>
        </w:rPr>
        <w:t>InFlags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proofErr w:type="spellStart"/>
      <w:r>
        <w:rPr>
          <w:lang w:val="en-US"/>
        </w:rPr>
        <w:t>outFlags</w:t>
      </w:r>
      <w:proofErr w:type="spellEnd"/>
      <w:r>
        <w:rPr>
          <w:lang w:val="en-US"/>
        </w:rPr>
        <w:t>;</w:t>
      </w:r>
    </w:p>
    <w:p w:rsidR="00807685" w:rsidRDefault="00807685" w:rsidP="00807685">
      <w:pPr>
        <w:spacing w:line="256" w:lineRule="auto"/>
        <w:rPr>
          <w:b/>
          <w:sz w:val="28"/>
          <w:lang w:val="ru-RU"/>
        </w:rPr>
      </w:pPr>
      <w:proofErr w:type="spellStart"/>
      <w:r>
        <w:rPr>
          <w:b/>
          <w:sz w:val="28"/>
          <w:highlight w:val="green"/>
        </w:rPr>
        <w:t>Пример</w:t>
      </w:r>
      <w:proofErr w:type="spellEnd"/>
      <w:r>
        <w:rPr>
          <w:b/>
          <w:sz w:val="28"/>
          <w:highlight w:val="green"/>
        </w:rPr>
        <w:t xml:space="preserve"> </w:t>
      </w:r>
      <w:proofErr w:type="spellStart"/>
      <w:r>
        <w:rPr>
          <w:b/>
          <w:sz w:val="28"/>
          <w:highlight w:val="green"/>
        </w:rPr>
        <w:t>приведен</w:t>
      </w:r>
      <w:proofErr w:type="spellEnd"/>
      <w:r>
        <w:rPr>
          <w:b/>
          <w:sz w:val="28"/>
          <w:highlight w:val="green"/>
        </w:rPr>
        <w:t xml:space="preserve"> в </w:t>
      </w:r>
      <w:proofErr w:type="spellStart"/>
      <w:r>
        <w:rPr>
          <w:b/>
          <w:sz w:val="28"/>
          <w:highlight w:val="green"/>
        </w:rPr>
        <w:t>приложении</w:t>
      </w:r>
      <w:proofErr w:type="spellEnd"/>
    </w:p>
    <w:p w:rsidR="00F86D70" w:rsidRPr="00F86D70" w:rsidRDefault="00F86D70" w:rsidP="00F86D70">
      <w:pPr>
        <w:rPr>
          <w:sz w:val="40"/>
          <w:szCs w:val="40"/>
          <w:lang w:val="ru-RU"/>
        </w:rPr>
      </w:pPr>
    </w:p>
    <w:sectPr w:rsidR="00F86D70" w:rsidRPr="00F8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1"/>
    <w:rsid w:val="004575C1"/>
    <w:rsid w:val="00665111"/>
    <w:rsid w:val="00807685"/>
    <w:rsid w:val="00B014EF"/>
    <w:rsid w:val="00C4274D"/>
    <w:rsid w:val="00F62895"/>
    <w:rsid w:val="00F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FDA-67BB-4680-A041-9CE3B32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665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80768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Николай Дудко</cp:lastModifiedBy>
  <cp:revision>8</cp:revision>
  <dcterms:created xsi:type="dcterms:W3CDTF">2014-10-28T11:12:00Z</dcterms:created>
  <dcterms:modified xsi:type="dcterms:W3CDTF">2020-12-11T04:49:00Z</dcterms:modified>
</cp:coreProperties>
</file>